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4C28D" w14:textId="77777777" w:rsidR="00393C35" w:rsidRDefault="000B3374" w:rsidP="00393C35">
      <w:pPr>
        <w:pStyle w:val="Title"/>
      </w:pPr>
      <w:r>
        <w:t>Exploration and Attention in Young Children</w:t>
      </w:r>
    </w:p>
    <w:p w14:paraId="1288A52B" w14:textId="77777777" w:rsidR="00393C35" w:rsidRDefault="00393C35">
      <w:pPr>
        <w:jc w:val="center"/>
        <w:rPr>
          <w:b/>
        </w:rPr>
      </w:pPr>
    </w:p>
    <w:p w14:paraId="1F353113" w14:textId="77777777" w:rsidR="00393C35" w:rsidRDefault="00376AAF">
      <w:pPr>
        <w:pStyle w:val="Authorname"/>
      </w:pPr>
      <w:r>
        <w:t>Nathaniel J. Blanco</w:t>
      </w:r>
      <w:r w:rsidR="00393C35">
        <w:t xml:space="preserve"> (</w:t>
      </w:r>
      <w:r>
        <w:t>nathanblanco@gmail.com</w:t>
      </w:r>
      <w:r w:rsidR="00393C35">
        <w:t>)</w:t>
      </w:r>
    </w:p>
    <w:p w14:paraId="56A86032" w14:textId="77777777" w:rsidR="00376AAF" w:rsidRDefault="00393C35">
      <w:pPr>
        <w:pStyle w:val="Affiliation"/>
      </w:pPr>
      <w:r>
        <w:t xml:space="preserve">Department of Psychology, </w:t>
      </w:r>
      <w:r w:rsidR="00376AAF">
        <w:t>The Ohio State University</w:t>
      </w:r>
    </w:p>
    <w:p w14:paraId="147F4425" w14:textId="77777777" w:rsidR="00393C35" w:rsidRDefault="00376AAF">
      <w:pPr>
        <w:pStyle w:val="Affiliation"/>
      </w:pPr>
      <w:r>
        <w:t xml:space="preserve">1835 Neil Avenue, </w:t>
      </w:r>
      <w:r w:rsidRPr="00376AAF">
        <w:t>Columbus, OH 43210</w:t>
      </w:r>
    </w:p>
    <w:p w14:paraId="7165FB15" w14:textId="77777777" w:rsidR="00393C35" w:rsidRDefault="00393C35">
      <w:pPr>
        <w:jc w:val="center"/>
        <w:outlineLvl w:val="0"/>
      </w:pPr>
    </w:p>
    <w:p w14:paraId="705E44F2" w14:textId="77777777" w:rsidR="00393C35" w:rsidRDefault="004A670E">
      <w:pPr>
        <w:pStyle w:val="Authorname"/>
      </w:pPr>
      <w:r>
        <w:t>Vladimir M</w:t>
      </w:r>
      <w:r w:rsidR="00376AAF">
        <w:t>. Sloutsky</w:t>
      </w:r>
      <w:r w:rsidR="00393C35">
        <w:t xml:space="preserve"> (</w:t>
      </w:r>
      <w:r w:rsidR="00376AAF" w:rsidRPr="00376AAF">
        <w:t>Sloutsky.1@osu.edu</w:t>
      </w:r>
      <w:r w:rsidR="00393C35">
        <w:t>)</w:t>
      </w:r>
    </w:p>
    <w:p w14:paraId="6B87DC8A" w14:textId="77777777" w:rsidR="00376AAF" w:rsidRDefault="00376AAF" w:rsidP="00376AAF">
      <w:pPr>
        <w:pStyle w:val="Affiliation"/>
      </w:pPr>
      <w:r>
        <w:t>Department of Psychology, The Ohio State University</w:t>
      </w:r>
    </w:p>
    <w:p w14:paraId="5624983C" w14:textId="77777777" w:rsidR="00376AAF" w:rsidRDefault="00376AAF" w:rsidP="00376AAF">
      <w:pPr>
        <w:pStyle w:val="Affiliation"/>
      </w:pPr>
      <w:r>
        <w:t xml:space="preserve">1835 Neil Avenue, </w:t>
      </w:r>
      <w:r w:rsidRPr="00376AAF">
        <w:t>Columbus, OH 43210</w:t>
      </w:r>
    </w:p>
    <w:p w14:paraId="54F12A9C" w14:textId="77777777" w:rsidR="00393C35" w:rsidRDefault="00393C35">
      <w:pPr>
        <w:jc w:val="center"/>
      </w:pPr>
    </w:p>
    <w:p w14:paraId="42FC8354" w14:textId="77777777" w:rsidR="00393C35" w:rsidRDefault="00393C35">
      <w:pPr>
        <w:jc w:val="center"/>
      </w:pPr>
    </w:p>
    <w:p w14:paraId="6C47137E" w14:textId="77777777" w:rsidR="00393C35" w:rsidRDefault="00393C35">
      <w:pPr>
        <w:jc w:val="center"/>
        <w:sectPr w:rsidR="00393C35" w:rsidSect="00393C35">
          <w:type w:val="continuous"/>
          <w:pgSz w:w="12240" w:h="15840" w:code="1"/>
          <w:pgMar w:top="1440" w:right="1080" w:bottom="1080" w:left="1080" w:header="720" w:footer="720" w:gutter="0"/>
          <w:cols w:space="720"/>
        </w:sectPr>
      </w:pPr>
    </w:p>
    <w:p w14:paraId="7DC3AAC7" w14:textId="77777777" w:rsidR="00393C35" w:rsidRDefault="00393C35">
      <w:pPr>
        <w:pStyle w:val="Abstractheading"/>
        <w:spacing w:after="120"/>
      </w:pPr>
      <w:r>
        <w:lastRenderedPageBreak/>
        <w:t>Abstract</w:t>
      </w:r>
    </w:p>
    <w:p w14:paraId="567B849C" w14:textId="77777777" w:rsidR="00255326" w:rsidRPr="00255326" w:rsidRDefault="00255326" w:rsidP="00255326">
      <w:pPr>
        <w:pStyle w:val="Abstracttext"/>
        <w:ind w:left="187" w:right="187"/>
      </w:pPr>
      <w:r w:rsidRPr="00255326">
        <w:t xml:space="preserve">Exploration is critical for discovering how the world works in order to make advantageous decisions. </w:t>
      </w:r>
      <w:r w:rsidR="00066971">
        <w:t>E</w:t>
      </w:r>
      <w:r w:rsidRPr="00255326">
        <w:t>xploration should be particularly valuable for young children</w:t>
      </w:r>
      <w:r w:rsidR="00066971">
        <w:t>, who have relatively</w:t>
      </w:r>
      <w:r w:rsidR="00066971" w:rsidRPr="00255326">
        <w:t xml:space="preserve"> little general knowledge about the world</w:t>
      </w:r>
      <w:r w:rsidRPr="00255326">
        <w:t xml:space="preserve">. Models of exploration in decision-making describe systematic exploration as a computationally refined capacity based on top-down regulation, primarily sub-served by prefrontal cortex (PFC). In a recent study, we demonstrated that systematic exploration predominates in young children’s behavior, despite </w:t>
      </w:r>
      <w:r w:rsidR="00066971">
        <w:t xml:space="preserve">immaturities of </w:t>
      </w:r>
      <w:r w:rsidRPr="00255326">
        <w:t>PFC</w:t>
      </w:r>
      <w:r w:rsidR="00066971">
        <w:t xml:space="preserve"> early in </w:t>
      </w:r>
      <w:r w:rsidRPr="00255326">
        <w:t>development. But, the nature of systematic exploratory behavior in young children remains poorly understood. We hypothesize that rather than being driven by PFC-mediated processes, like in adults, systematic exploration in young children is driven by attentional mechanisms. We test this hypothesis using a simple decision-making task in which four-year-olds made choices between four options and received a reward for each choice. Perceptual saliency was manipulated between the options such that in one condition, saliency was congruent with maximum reward, and in another condition, it was in competition with maximum reward. Rather than</w:t>
      </w:r>
      <w:ins w:id="0" w:author="Nathaniel Blanco" w:date="2018-02-01T05:20:00Z">
        <w:r w:rsidR="00A37876">
          <w:t xml:space="preserve"> children</w:t>
        </w:r>
      </w:ins>
      <w:r w:rsidRPr="00255326">
        <w:t xml:space="preserve"> simply being novelty-seeking, saliency interacted with reward value. Perceptual saliency disrupted systematic exploration in both conditions, while facilitating reward maximization in the congruent condition. These results suggest a close relationship between attention and systematic exploratory behavior in young children.</w:t>
      </w:r>
    </w:p>
    <w:p w14:paraId="5B9B394D" w14:textId="77777777" w:rsidR="00393C35" w:rsidRDefault="00393C35">
      <w:pPr>
        <w:pStyle w:val="Abstracttext"/>
        <w:spacing w:before="120"/>
        <w:ind w:left="187" w:right="187"/>
      </w:pPr>
      <w:r>
        <w:rPr>
          <w:b/>
          <w:bCs/>
        </w:rPr>
        <w:t>Keywords:</w:t>
      </w:r>
      <w:r>
        <w:rPr>
          <w:b/>
        </w:rPr>
        <w:t xml:space="preserve"> </w:t>
      </w:r>
      <w:r w:rsidR="00CC4680">
        <w:rPr>
          <w:bCs/>
        </w:rPr>
        <w:t>cognitive development; exploration;</w:t>
      </w:r>
      <w:r w:rsidR="00CC4680" w:rsidRPr="00CC4680">
        <w:rPr>
          <w:bCs/>
        </w:rPr>
        <w:t xml:space="preserve"> decision-making</w:t>
      </w:r>
      <w:r w:rsidR="00CC4680">
        <w:rPr>
          <w:bCs/>
        </w:rPr>
        <w:t>; attention</w:t>
      </w:r>
    </w:p>
    <w:p w14:paraId="6CF216A3" w14:textId="77777777" w:rsidR="00393C35" w:rsidRDefault="00286504">
      <w:pPr>
        <w:pStyle w:val="Heading1"/>
      </w:pPr>
      <w:r>
        <w:t>Introduction</w:t>
      </w:r>
    </w:p>
    <w:p w14:paraId="1E5B58FD" w14:textId="77777777" w:rsidR="002E1894" w:rsidRPr="002E1894" w:rsidRDefault="002E1894" w:rsidP="002E1894">
      <w:pPr>
        <w:pStyle w:val="NormalSectionStart"/>
      </w:pPr>
      <w:r w:rsidRPr="002E1894">
        <w:t xml:space="preserve">One crucial way in which children’s cognition differs from adults’ is how they allocate their attention. Adults are highly adept at controlling their attention, distributing it or focusing it selectively while ignoring other information. While adults tend to rely heavily on selective attention, young children tend to distribute their attention broadly (Deng &amp; Sloutsky, 2015, 2016; Smith &amp; Kemler, 1977). In situations in which only a small amount of the available information is relevant at the moment, adults will selectively focus on that piece of information, and ignore almost everything else (Rehder &amp; Hoffman, 2005; Blair, Watson &amp; Meier, 2009). Children, on the other hand, will distribute their attention to everything, even information that is not relevant for their current task or goals (Plebanek &amp; Sloutsky, 2017). The question then becomes: why </w:t>
      </w:r>
      <w:r w:rsidR="00EE63DD">
        <w:t>do</w:t>
      </w:r>
      <w:r w:rsidR="00EE63DD" w:rsidRPr="002E1894">
        <w:t xml:space="preserve"> </w:t>
      </w:r>
      <w:r w:rsidRPr="002E1894">
        <w:t xml:space="preserve">children seem to use a strategy that is clearly less efficient and potentially less effective? One </w:t>
      </w:r>
      <w:r w:rsidRPr="002E1894">
        <w:lastRenderedPageBreak/>
        <w:t xml:space="preserve">simple explanation could be that young children simply do not have the ability to control their attention effectively, to focus it selectively and filter out irrelevant environmental stimuli. While it is likely the case that children’s </w:t>
      </w:r>
      <w:r w:rsidR="00EE63DD">
        <w:t>ability</w:t>
      </w:r>
      <w:r w:rsidR="00EE63DD" w:rsidRPr="002E1894">
        <w:t xml:space="preserve"> </w:t>
      </w:r>
      <w:r w:rsidRPr="002E1894">
        <w:t xml:space="preserve">to control attention </w:t>
      </w:r>
      <w:r w:rsidR="00EE63DD">
        <w:t>is highly limited</w:t>
      </w:r>
      <w:r w:rsidRPr="002E1894">
        <w:t xml:space="preserve">, there is </w:t>
      </w:r>
      <w:r w:rsidR="00EE63DD">
        <w:t>emerging</w:t>
      </w:r>
      <w:r w:rsidR="00EE63DD" w:rsidRPr="002E1894">
        <w:t xml:space="preserve"> </w:t>
      </w:r>
      <w:r w:rsidRPr="002E1894">
        <w:t xml:space="preserve">evidence that </w:t>
      </w:r>
      <w:r w:rsidR="00EE63DD">
        <w:t>such limitation</w:t>
      </w:r>
      <w:r w:rsidRPr="002E1894">
        <w:t xml:space="preserve"> can be adaptive.</w:t>
      </w:r>
    </w:p>
    <w:p w14:paraId="3171996F" w14:textId="77777777" w:rsidR="00EE3934" w:rsidRDefault="002E1894" w:rsidP="002E1894">
      <w:pPr>
        <w:pStyle w:val="NormalSectionStart"/>
        <w:ind w:firstLine="180"/>
        <w:rPr>
          <w:ins w:id="1" w:author="Nathaniel Blanco" w:date="2018-02-01T05:21:00Z"/>
        </w:rPr>
      </w:pPr>
      <w:r w:rsidRPr="002E1894">
        <w:t xml:space="preserve">While adults’ utilization of selective attention is often highly effective and efficient, distributing attention can sometimes </w:t>
      </w:r>
      <w:r w:rsidR="00EE63DD">
        <w:t>result in superior performance</w:t>
      </w:r>
      <w:r w:rsidRPr="002E1894">
        <w:t xml:space="preserve">. For example, Plebanek and Sloutsky (2017) found developmental reversals in a change detection task—where children were better than adults at detecting changes in uncued items—and in a visual search task—where, in a surprise subsequent memory test, children outperformed adults on memory for specific features that were irrelevant to the main search task. </w:t>
      </w:r>
    </w:p>
    <w:p w14:paraId="6E1801A7" w14:textId="77777777" w:rsidR="002E1894" w:rsidRPr="002E1894" w:rsidRDefault="002E1894" w:rsidP="002E1894">
      <w:pPr>
        <w:pStyle w:val="NormalSectionStart"/>
        <w:ind w:firstLine="180"/>
      </w:pPr>
      <w:r w:rsidRPr="002E1894">
        <w:t xml:space="preserve">Whether selective or distributed attention is </w:t>
      </w:r>
      <w:r w:rsidR="00EE63DD">
        <w:t>advantageous</w:t>
      </w:r>
      <w:r w:rsidR="00EE63DD" w:rsidRPr="002E1894">
        <w:t xml:space="preserve"> </w:t>
      </w:r>
      <w:r w:rsidRPr="002E1894">
        <w:t xml:space="preserve">is context dependent. Selective attention is </w:t>
      </w:r>
      <w:r w:rsidR="009F7446">
        <w:t>advantageous</w:t>
      </w:r>
      <w:r w:rsidR="009F7446" w:rsidRPr="002E1894">
        <w:t xml:space="preserve"> </w:t>
      </w:r>
      <w:r w:rsidRPr="002E1894">
        <w:t xml:space="preserve">when one is confident that a small portion of the available information is sufficient to achieve their goals and that other available information is superfluous. Distributed attention is </w:t>
      </w:r>
      <w:r w:rsidR="009F7446">
        <w:t>advantageous</w:t>
      </w:r>
      <w:r w:rsidRPr="002E1894">
        <w:t xml:space="preserve"> when there is more uncertainty about what is and is not important. For young children, who have much less experience and knowledge about how things in the world work, distributing attention may often be the best strategy. Besides just being a safer bet, by broadly gathering information it facilitates the important long-term goal of building up that rich general knowledge that </w:t>
      </w:r>
      <w:del w:id="2" w:author="Nathaniel Blanco" w:date="2018-02-01T05:22:00Z">
        <w:r w:rsidRPr="002E1894" w:rsidDel="00EE3934">
          <w:delText xml:space="preserve">serves adults so well </w:delText>
        </w:r>
      </w:del>
      <w:ins w:id="3" w:author="Nathaniel Blanco" w:date="2018-02-01T05:22:00Z">
        <w:r w:rsidR="00EE3934">
          <w:t xml:space="preserve">adults rely on </w:t>
        </w:r>
      </w:ins>
      <w:r w:rsidRPr="002E1894">
        <w:t xml:space="preserve">later in life. In other words, </w:t>
      </w:r>
      <w:r w:rsidR="009F7446">
        <w:t>distributed</w:t>
      </w:r>
      <w:r w:rsidR="009F7446" w:rsidRPr="002E1894">
        <w:t xml:space="preserve"> </w:t>
      </w:r>
      <w:r w:rsidRPr="002E1894">
        <w:t>attention may subserve exploration. By distributing attention early in life children may be sacrificing immediate benefits in exchange for information</w:t>
      </w:r>
      <w:r w:rsidR="009F7446">
        <w:t xml:space="preserve"> that can be used later</w:t>
      </w:r>
      <w:r w:rsidRPr="002E1894">
        <w:t xml:space="preserve">. </w:t>
      </w:r>
    </w:p>
    <w:p w14:paraId="2A0444B4" w14:textId="77777777" w:rsidR="002E1894" w:rsidRPr="002E1894" w:rsidRDefault="002E1894" w:rsidP="00257CCC">
      <w:pPr>
        <w:pStyle w:val="NormalSectionStart"/>
        <w:ind w:firstLine="180"/>
      </w:pPr>
      <w:r w:rsidRPr="002E1894">
        <w:t xml:space="preserve">Research on exploratory behavior makes an important distinction between </w:t>
      </w:r>
      <w:r w:rsidR="00E21253">
        <w:t>systematic and undirect</w:t>
      </w:r>
      <w:r w:rsidR="000469DE">
        <w:t>ed</w:t>
      </w:r>
      <w:r w:rsidRPr="002E1894">
        <w:t xml:space="preserve"> exploration strategies (Badre, Doll,</w:t>
      </w:r>
      <w:r w:rsidR="00CD14FD">
        <w:t xml:space="preserve"> Long, &amp; Frank, 2012; Daw, O’Doherty, Dayan, Seymour, &amp; Dolan, 2006; Knox, Otto, Stone, &amp; Love, 2012; Blanco, Love, Cooper, McGeary, Knopik, &amp; Maddox, 2015; Somerville, Sasse, Garrad, Drysdale, Abi Akar, Insel, &amp; Wilson, </w:t>
      </w:r>
      <w:r w:rsidRPr="002E1894">
        <w:t>2017). Ideally exploratory choices are most valuable when they are</w:t>
      </w:r>
      <w:ins w:id="4" w:author="Nathaniel Blanco" w:date="2018-02-01T05:23:00Z">
        <w:r w:rsidR="00EE3934">
          <w:t xml:space="preserve"> systematically</w:t>
        </w:r>
      </w:ins>
      <w:r w:rsidRPr="002E1894">
        <w:t xml:space="preserve"> directed towards actions with greater uncertainty in their outcomes, as resolving that uncertainty gives the most information. Mounting evidence suggests an important role of prefrontal cortex in this type of exploration (Badre, Doll, Long, &amp; Frank, 2012; Frank, Doll, Oas-Terpstra, &amp; Moreno, 2009; Blanco et al., 2015; Otto, Knox, Markman, &amp; Love, 2014). Conversely, undirected (or </w:t>
      </w:r>
      <w:r w:rsidRPr="002E1894">
        <w:lastRenderedPageBreak/>
        <w:t>random) exploration can be achieved as the simple outcome of a stochastic decision-process, with much less reliance on prefrontal cortical processing. Given that prefrontal cortex shows substantially protr</w:t>
      </w:r>
      <w:r w:rsidR="00CD14FD">
        <w:t>acted development (Sowell, Thompson, Leonard, Welcome, Kan, &amp; Toga, 2004; Sowell</w:t>
      </w:r>
      <w:r w:rsidRPr="002E1894">
        <w:t>,</w:t>
      </w:r>
      <w:r w:rsidR="00CD14FD">
        <w:t xml:space="preserve"> Thompson, Holmes, Jernigan, &amp; Toga,</w:t>
      </w:r>
      <w:r w:rsidRPr="002E1894">
        <w:t xml:space="preserve"> 1999), current theories make a straightforward prediction that young children’s exploration should be largely un</w:t>
      </w:r>
      <w:r w:rsidR="00305A4D">
        <w:t>systematic</w:t>
      </w:r>
      <w:r w:rsidRPr="002E1894">
        <w:t xml:space="preserve"> (Somerville et al., 2017).</w:t>
      </w:r>
    </w:p>
    <w:p w14:paraId="00CC6990" w14:textId="77777777" w:rsidR="002E1894" w:rsidRPr="002E1894" w:rsidRDefault="002E1894" w:rsidP="002E1894">
      <w:pPr>
        <w:pStyle w:val="NormalSectionStart"/>
        <w:ind w:firstLine="180"/>
      </w:pPr>
      <w:r w:rsidRPr="002E1894">
        <w:t>In contrast to this straightforward prediction, we recently showed that four-year-old’s choices are highly exploratory, and this exploration is largely systematic (Blanco &amp; Sloutsky, under review). Because of the immaturity of PFC in</w:t>
      </w:r>
      <w:r w:rsidR="00BB59CC">
        <w:t xml:space="preserve"> young children, we hypothesize </w:t>
      </w:r>
      <w:r w:rsidRPr="002E1894">
        <w:t xml:space="preserve">that their exploratory behavior is </w:t>
      </w:r>
      <w:r w:rsidR="00BB59CC">
        <w:t xml:space="preserve">instead </w:t>
      </w:r>
      <w:r w:rsidRPr="002E1894">
        <w:t>tied intricately to their immature attention allocation, consistent with recent research suggesting a tight link between attention and decision-making (Gottlieb, 2</w:t>
      </w:r>
      <w:r w:rsidR="00BB59CC">
        <w:t>012; Konovalov &amp; Krajbich, 2016</w:t>
      </w:r>
      <w:r w:rsidRPr="002E1894">
        <w:t>).</w:t>
      </w:r>
    </w:p>
    <w:p w14:paraId="3CFA6752" w14:textId="77777777" w:rsidR="006614BE" w:rsidRDefault="002E1894" w:rsidP="005917E8">
      <w:pPr>
        <w:pStyle w:val="NormalSectionStart"/>
        <w:ind w:firstLine="180"/>
      </w:pPr>
      <w:r w:rsidRPr="002E1894">
        <w:t xml:space="preserve">To test this hypothesis more directly, </w:t>
      </w:r>
      <w:ins w:id="5" w:author="Nathaniel Blanco" w:date="2018-02-01T05:24:00Z">
        <w:r w:rsidR="00EE3934">
          <w:t xml:space="preserve">in the current study </w:t>
        </w:r>
      </w:ins>
      <w:r w:rsidRPr="002E1894">
        <w:t xml:space="preserve">we presented children with a simple reward learning task. Our task was a simplified version of a standard </w:t>
      </w:r>
      <w:r w:rsidRPr="002E1894">
        <w:rPr>
          <w:i/>
        </w:rPr>
        <w:t>n</w:t>
      </w:r>
      <w:r w:rsidRPr="002E1894">
        <w:t>-armed bandit task commonly used to study reward-based decision-making (e.g.,</w:t>
      </w:r>
      <w:r w:rsidR="00BD6BE8">
        <w:t xml:space="preserve"> Daw et al. 2006</w:t>
      </w:r>
      <w:r w:rsidRPr="002E1894">
        <w:t xml:space="preserve">). On each of 100 trials, participants chose one of four options which gave set reward values (10, 3, 2, and 1) that were stable across the experiment and highly separable. </w:t>
      </w:r>
      <w:r w:rsidR="00F456FE">
        <w:t>Because outcomes a</w:t>
      </w:r>
      <w:r w:rsidRPr="002E1894">
        <w:t>re stable and predictable, low levels of exploration would generally be expected</w:t>
      </w:r>
      <w:del w:id="6" w:author="Nathaniel Blanco" w:date="2018-02-01T05:24:00Z">
        <w:r w:rsidRPr="002E1894" w:rsidDel="00B35389">
          <w:delText xml:space="preserve"> in our task</w:delText>
        </w:r>
      </w:del>
      <w:r w:rsidRPr="002E1894">
        <w:t>, but our previous study found high levels of</w:t>
      </w:r>
      <w:r w:rsidR="00F456FE">
        <w:t xml:space="preserve"> systematic</w:t>
      </w:r>
      <w:r w:rsidRPr="002E1894">
        <w:t xml:space="preserve"> exploration in young children in this task. </w:t>
      </w:r>
    </w:p>
    <w:p w14:paraId="6D5A7C7F" w14:textId="77777777" w:rsidR="002E1894" w:rsidRDefault="002E1894" w:rsidP="005917E8">
      <w:pPr>
        <w:pStyle w:val="NormalSectionStart"/>
        <w:ind w:firstLine="180"/>
      </w:pPr>
      <w:r w:rsidRPr="002E1894">
        <w:t xml:space="preserve">Crucially, </w:t>
      </w:r>
      <w:r w:rsidR="006614BE">
        <w:t xml:space="preserve">in the current study </w:t>
      </w:r>
      <w:r w:rsidRPr="002E1894">
        <w:t>we also manipul</w:t>
      </w:r>
      <w:r w:rsidR="00F456FE">
        <w:t xml:space="preserve">ated </w:t>
      </w:r>
      <w:ins w:id="7" w:author="Nathaniel Blanco" w:date="2018-02-01T05:25:00Z">
        <w:r w:rsidR="00B35389">
          <w:t xml:space="preserve">the </w:t>
        </w:r>
      </w:ins>
      <w:r w:rsidR="00F456FE">
        <w:t>perceptual saliency</w:t>
      </w:r>
      <w:r w:rsidR="006614BE">
        <w:t xml:space="preserve"> of stimuli marking the options</w:t>
      </w:r>
      <w:r w:rsidRPr="002E1894">
        <w:t>.</w:t>
      </w:r>
      <w:r w:rsidR="006614BE">
        <w:t xml:space="preserve"> </w:t>
      </w:r>
      <w:r w:rsidRPr="002E1894">
        <w:t xml:space="preserve"> In </w:t>
      </w:r>
      <w:r w:rsidR="006614BE">
        <w:t xml:space="preserve">the </w:t>
      </w:r>
      <w:r w:rsidRPr="002E1894">
        <w:t xml:space="preserve">two </w:t>
      </w:r>
      <w:r w:rsidR="006614BE">
        <w:t xml:space="preserve">reported </w:t>
      </w:r>
      <w:r w:rsidRPr="002E1894">
        <w:t xml:space="preserve">conditions, three options were represented by bland, stable stimuli, while one option was represented by a </w:t>
      </w:r>
      <w:r w:rsidR="00337982">
        <w:t xml:space="preserve">highly </w:t>
      </w:r>
      <w:r w:rsidRPr="002E1894">
        <w:t xml:space="preserve">salient stimulus </w:t>
      </w:r>
      <w:r w:rsidR="00337982">
        <w:t xml:space="preserve">that changed </w:t>
      </w:r>
      <w:r w:rsidRPr="002E1894">
        <w:t xml:space="preserve">on </w:t>
      </w:r>
      <w:r w:rsidR="00337982">
        <w:t>every</w:t>
      </w:r>
      <w:r w:rsidR="00337982" w:rsidRPr="002E1894">
        <w:t xml:space="preserve"> </w:t>
      </w:r>
      <w:r w:rsidRPr="002E1894">
        <w:t xml:space="preserve">trial. In the </w:t>
      </w:r>
      <w:r w:rsidRPr="002E1894">
        <w:rPr>
          <w:i/>
        </w:rPr>
        <w:t xml:space="preserve">congruent </w:t>
      </w:r>
      <w:r w:rsidRPr="002E1894">
        <w:t xml:space="preserve">condition the salient option was also the one that gave the highest reward. In the </w:t>
      </w:r>
      <w:r w:rsidRPr="002E1894">
        <w:rPr>
          <w:i/>
        </w:rPr>
        <w:t xml:space="preserve">competition </w:t>
      </w:r>
      <w:r w:rsidRPr="002E1894">
        <w:t xml:space="preserve">condition the salient option was the one that gave the </w:t>
      </w:r>
      <w:del w:id="8" w:author="Nathaniel Blanco" w:date="2018-02-01T05:25:00Z">
        <w:r w:rsidRPr="002E1894" w:rsidDel="00B35389">
          <w:delText xml:space="preserve">least </w:delText>
        </w:r>
      </w:del>
      <w:ins w:id="9" w:author="Nathaniel Blanco" w:date="2018-02-01T05:25:00Z">
        <w:r w:rsidR="00B35389" w:rsidRPr="002E1894">
          <w:t>l</w:t>
        </w:r>
        <w:r w:rsidR="00B35389">
          <w:t>owest</w:t>
        </w:r>
        <w:r w:rsidR="00B35389" w:rsidRPr="002E1894">
          <w:t xml:space="preserve"> </w:t>
        </w:r>
      </w:ins>
      <w:r w:rsidRPr="002E1894">
        <w:t xml:space="preserve">reward, putting reward-seeking and novelty-seeking in competition with each other. </w:t>
      </w:r>
    </w:p>
    <w:p w14:paraId="4366F2EC" w14:textId="77777777" w:rsidR="002E1894" w:rsidRDefault="002E1894" w:rsidP="006F231A">
      <w:pPr>
        <w:pStyle w:val="NormalSectionStart"/>
        <w:ind w:firstLine="180"/>
      </w:pPr>
      <w:r w:rsidRPr="002E1894">
        <w:t xml:space="preserve">There are several </w:t>
      </w:r>
      <w:ins w:id="10" w:author="Nathaniel Blanco" w:date="2018-02-01T05:26:00Z">
        <w:r w:rsidR="00B35389">
          <w:t xml:space="preserve">potential </w:t>
        </w:r>
      </w:ins>
      <w:del w:id="11" w:author="Nathaniel Blanco" w:date="2018-02-01T05:25:00Z">
        <w:r w:rsidRPr="002E1894" w:rsidDel="00B35389">
          <w:delText>different possibilities</w:delText>
        </w:r>
      </w:del>
      <w:ins w:id="12" w:author="Nathaniel Blanco" w:date="2018-02-01T05:25:00Z">
        <w:r w:rsidR="00B35389">
          <w:t>competing hypotheses</w:t>
        </w:r>
      </w:ins>
      <w:r w:rsidRPr="002E1894">
        <w:t xml:space="preserve"> concerning the relationship between attention and choices in young children. One </w:t>
      </w:r>
      <w:r w:rsidR="006F231A">
        <w:t>possibility</w:t>
      </w:r>
      <w:r w:rsidRPr="002E1894">
        <w:t xml:space="preserve"> is that children’s choices </w:t>
      </w:r>
      <w:r w:rsidR="006F231A">
        <w:t>are</w:t>
      </w:r>
      <w:r w:rsidRPr="002E1894">
        <w:t xml:space="preserve"> driven largely by novelty seeking, rather than reward seeking</w:t>
      </w:r>
      <w:r w:rsidR="006F231A">
        <w:t>, resulting in elevated exploration levels</w:t>
      </w:r>
      <w:r w:rsidRPr="002E1894">
        <w:t xml:space="preserve">. In that case we would predict children to choose the salient option most often, </w:t>
      </w:r>
      <w:r w:rsidR="006F231A">
        <w:t xml:space="preserve">regardless of </w:t>
      </w:r>
      <w:r w:rsidRPr="002E1894">
        <w:t>whether it is congruent with or in competition with maximum reward</w:t>
      </w:r>
      <w:r w:rsidR="006F231A">
        <w:t xml:space="preserve"> value</w:t>
      </w:r>
      <w:r w:rsidRPr="002E1894">
        <w:t xml:space="preserve">. A contrasting prediction is that children’s choices are not </w:t>
      </w:r>
      <w:r w:rsidR="006F231A">
        <w:t>controlled</w:t>
      </w:r>
      <w:r w:rsidRPr="002E1894">
        <w:t xml:space="preserve"> by </w:t>
      </w:r>
      <w:r w:rsidR="006F231A">
        <w:t>attentional mechanisms</w:t>
      </w:r>
      <w:r w:rsidRPr="002E1894">
        <w:t xml:space="preserve">, but instead their </w:t>
      </w:r>
      <w:r w:rsidR="006F231A">
        <w:t xml:space="preserve">elevated </w:t>
      </w:r>
      <w:r w:rsidRPr="002E1894">
        <w:t xml:space="preserve">exploration is </w:t>
      </w:r>
      <w:r w:rsidR="006F231A">
        <w:t>driven</w:t>
      </w:r>
      <w:r w:rsidRPr="002E1894">
        <w:t xml:space="preserve"> by other processes—for example, an explicit goal-directed strategy to seek information, or </w:t>
      </w:r>
      <w:r w:rsidR="006F231A">
        <w:t xml:space="preserve">even </w:t>
      </w:r>
      <w:r w:rsidRPr="002E1894">
        <w:t xml:space="preserve">a simple behavioral </w:t>
      </w:r>
      <w:r w:rsidR="006F231A">
        <w:t>drive for variability in action selection</w:t>
      </w:r>
      <w:r w:rsidR="0073519D">
        <w:t xml:space="preserve">. In </w:t>
      </w:r>
      <w:del w:id="13" w:author="Nathaniel Blanco" w:date="2018-02-01T05:27:00Z">
        <w:r w:rsidR="0073519D" w:rsidDel="00E578F3">
          <w:delText>that</w:delText>
        </w:r>
        <w:r w:rsidRPr="002E1894" w:rsidDel="00E578F3">
          <w:delText xml:space="preserve"> case</w:delText>
        </w:r>
      </w:del>
      <w:ins w:id="14" w:author="Nathaniel Blanco" w:date="2018-02-01T05:27:00Z">
        <w:r w:rsidR="00E578F3">
          <w:t>such cases</w:t>
        </w:r>
      </w:ins>
      <w:r w:rsidRPr="002E1894">
        <w:t xml:space="preserve"> we</w:t>
      </w:r>
      <w:r w:rsidR="0073519D">
        <w:t xml:space="preserve"> would</w:t>
      </w:r>
      <w:r w:rsidRPr="002E1894">
        <w:t xml:space="preserve"> expect a small effect of saliency</w:t>
      </w:r>
      <w:r w:rsidR="002477B6">
        <w:t>, if any,</w:t>
      </w:r>
      <w:r w:rsidRPr="002E1894">
        <w:t xml:space="preserve"> </w:t>
      </w:r>
      <w:r w:rsidR="00273130">
        <w:t>which</w:t>
      </w:r>
      <w:r w:rsidRPr="002E1894">
        <w:t xml:space="preserve"> should be similar across both conditions.</w:t>
      </w:r>
    </w:p>
    <w:p w14:paraId="5F821908" w14:textId="77777777" w:rsidR="002E1894" w:rsidRPr="002E1894" w:rsidRDefault="002E1894" w:rsidP="004F484D">
      <w:pPr>
        <w:pStyle w:val="NormalSectionStart"/>
        <w:ind w:firstLine="180"/>
      </w:pPr>
      <w:r w:rsidRPr="002E1894">
        <w:t xml:space="preserve">A third class of predictions involves an interaction between saliency and reward, wherein the effect of the salient option is different depending on whether it is congruent or </w:t>
      </w:r>
      <w:r w:rsidRPr="002E1894">
        <w:lastRenderedPageBreak/>
        <w:t xml:space="preserve">competing with reward. For example, saliency may facilitate memory, leading to better learning of the best option in the congruent condition and more avoidance of the worst option in the competition condition. </w:t>
      </w:r>
      <w:r w:rsidR="00994894">
        <w:t>We suggest</w:t>
      </w:r>
      <w:r w:rsidR="00277427">
        <w:t xml:space="preserve"> that </w:t>
      </w:r>
      <w:r w:rsidR="00994894">
        <w:t>attentional mechanisms may be specifically tuned to facilitate learning in young children</w:t>
      </w:r>
      <w:r w:rsidR="000E4746">
        <w:t xml:space="preserve">, generally resulting in high levels of exploration in many cases. </w:t>
      </w:r>
      <w:r w:rsidR="00DA6AAF">
        <w:t>But</w:t>
      </w:r>
      <w:r w:rsidR="001E6FFD">
        <w:t xml:space="preserve"> exogenously capturing attention</w:t>
      </w:r>
      <w:r w:rsidR="00130E89">
        <w:t>,</w:t>
      </w:r>
      <w:r w:rsidR="001E6FFD">
        <w:t xml:space="preserve"> as in the current experiment</w:t>
      </w:r>
      <w:r w:rsidR="00130E89">
        <w:t>,</w:t>
      </w:r>
      <w:r w:rsidR="001E6FFD">
        <w:t xml:space="preserve"> may interfere</w:t>
      </w:r>
      <w:r w:rsidR="00130E89">
        <w:t xml:space="preserve"> with systematic exploration by drawing attention to the salient option rather than to less recently sampled options</w:t>
      </w:r>
      <w:r w:rsidR="00DA6AAF">
        <w:t xml:space="preserve">—which we suspect is a crucial aspect of </w:t>
      </w:r>
      <w:ins w:id="15" w:author="Nathaniel Blanco" w:date="2018-02-01T05:29:00Z">
        <w:r w:rsidR="00250106">
          <w:t xml:space="preserve">young children’s </w:t>
        </w:r>
      </w:ins>
      <w:r w:rsidR="00DA6AAF">
        <w:t>systematic exploration</w:t>
      </w:r>
      <w:del w:id="16" w:author="Nathaniel Blanco" w:date="2018-02-01T05:29:00Z">
        <w:r w:rsidR="00DA6AAF" w:rsidDel="00250106">
          <w:delText xml:space="preserve"> in young children</w:delText>
        </w:r>
      </w:del>
      <w:r w:rsidR="00130E89">
        <w:t>.</w:t>
      </w:r>
    </w:p>
    <w:p w14:paraId="1D0724D2" w14:textId="77777777" w:rsidR="00393C35" w:rsidRDefault="002E1894">
      <w:pPr>
        <w:pStyle w:val="Heading1"/>
        <w:spacing w:before="220"/>
      </w:pPr>
      <w:r>
        <w:t>Methods</w:t>
      </w:r>
    </w:p>
    <w:p w14:paraId="361C48C2" w14:textId="77777777" w:rsidR="005E1544" w:rsidRPr="00E3010B" w:rsidRDefault="002E1894" w:rsidP="005E1544">
      <w:pPr>
        <w:pStyle w:val="Heading3"/>
        <w:rPr>
          <w:b w:val="0"/>
        </w:rPr>
      </w:pPr>
      <w:r>
        <w:t>Participants</w:t>
      </w:r>
      <w:r w:rsidR="005E1544">
        <w:rPr>
          <w:b w:val="0"/>
        </w:rPr>
        <w:t xml:space="preserve"> </w:t>
      </w:r>
      <w:r w:rsidR="00AD3EE2">
        <w:rPr>
          <w:b w:val="0"/>
        </w:rPr>
        <w:t>A total of 80</w:t>
      </w:r>
      <w:r w:rsidR="001D42BB">
        <w:rPr>
          <w:b w:val="0"/>
        </w:rPr>
        <w:t xml:space="preserve"> four-year-olds (mean age = 55</w:t>
      </w:r>
      <w:del w:id="17" w:author="Nathaniel Blanco" w:date="2018-02-01T05:39:00Z">
        <w:r w:rsidR="001D42BB" w:rsidDel="00295026">
          <w:rPr>
            <w:b w:val="0"/>
          </w:rPr>
          <w:delText>.1</w:delText>
        </w:r>
      </w:del>
      <w:r w:rsidR="005E1544" w:rsidRPr="005E1544">
        <w:rPr>
          <w:b w:val="0"/>
        </w:rPr>
        <w:t xml:space="preserve"> months) participated in </w:t>
      </w:r>
      <w:r w:rsidR="001D42BB">
        <w:rPr>
          <w:b w:val="0"/>
        </w:rPr>
        <w:t>the experiment: 2</w:t>
      </w:r>
      <w:r w:rsidR="00AD3EE2">
        <w:rPr>
          <w:b w:val="0"/>
        </w:rPr>
        <w:t>3 in the congruent condition, 25</w:t>
      </w:r>
      <w:r w:rsidR="001D42BB">
        <w:rPr>
          <w:b w:val="0"/>
        </w:rPr>
        <w:t xml:space="preserve"> in the competition condition, and 32 in the baseline condition. </w:t>
      </w:r>
      <w:r w:rsidR="00E3010B">
        <w:rPr>
          <w:b w:val="0"/>
        </w:rPr>
        <w:t>P</w:t>
      </w:r>
      <w:r w:rsidR="005E1544" w:rsidRPr="005E1544">
        <w:rPr>
          <w:b w:val="0"/>
        </w:rPr>
        <w:t>articipants were recruited from preschools and childcare centers</w:t>
      </w:r>
      <w:r w:rsidR="00E3010B">
        <w:rPr>
          <w:b w:val="0"/>
        </w:rPr>
        <w:t xml:space="preserve"> in the Columbus, Ohio area</w:t>
      </w:r>
      <w:r w:rsidR="005E1544" w:rsidRPr="005E1544">
        <w:rPr>
          <w:b w:val="0"/>
        </w:rPr>
        <w:t xml:space="preserve">. </w:t>
      </w:r>
    </w:p>
    <w:p w14:paraId="7620045A" w14:textId="77777777" w:rsidR="002E1894" w:rsidRDefault="002E1894" w:rsidP="005E1544">
      <w:pPr>
        <w:pStyle w:val="Heading3"/>
      </w:pPr>
    </w:p>
    <w:p w14:paraId="4553F4A5" w14:textId="77777777" w:rsidR="00302A58" w:rsidRPr="00302A58" w:rsidRDefault="00302A58" w:rsidP="00302A58"/>
    <w:p w14:paraId="40DD32D6" w14:textId="77777777" w:rsidR="004F484D" w:rsidRDefault="004F484D" w:rsidP="00A276A9">
      <w:pPr>
        <w:pStyle w:val="NormalSectionStart"/>
        <w:ind w:firstLine="180"/>
        <w:jc w:val="center"/>
      </w:pPr>
      <w:r>
        <w:rPr>
          <w:b/>
          <w:noProof/>
          <w:szCs w:val="24"/>
        </w:rPr>
        <w:drawing>
          <wp:inline distT="0" distB="0" distL="0" distR="0" wp14:anchorId="213F061D" wp14:editId="09DA3C1D">
            <wp:extent cx="3047558" cy="3036898"/>
            <wp:effectExtent l="0" t="0" r="63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pdf"/>
                    <pic:cNvPicPr/>
                  </pic:nvPicPr>
                  <pic:blipFill>
                    <a:blip r:embed="rId7">
                      <a:extLst>
                        <a:ext uri="{28A0092B-C50C-407E-A947-70E740481C1C}">
                          <a14:useLocalDpi xmlns:a14="http://schemas.microsoft.com/office/drawing/2010/main" val="0"/>
                        </a:ext>
                      </a:extLst>
                    </a:blip>
                    <a:stretch>
                      <a:fillRect/>
                    </a:stretch>
                  </pic:blipFill>
                  <pic:spPr>
                    <a:xfrm>
                      <a:off x="0" y="0"/>
                      <a:ext cx="3065512" cy="3054789"/>
                    </a:xfrm>
                    <a:prstGeom prst="rect">
                      <a:avLst/>
                    </a:prstGeom>
                  </pic:spPr>
                </pic:pic>
              </a:graphicData>
            </a:graphic>
          </wp:inline>
        </w:drawing>
      </w:r>
    </w:p>
    <w:p w14:paraId="00F40DDE" w14:textId="77777777" w:rsidR="004F484D" w:rsidRPr="00E3010B" w:rsidRDefault="004F484D" w:rsidP="004F484D"/>
    <w:p w14:paraId="2DC4B41F" w14:textId="77777777" w:rsidR="004F484D" w:rsidRDefault="004F484D" w:rsidP="004F484D">
      <w:pPr>
        <w:jc w:val="center"/>
      </w:pPr>
      <w:r>
        <w:t>Figure 1: Trial structure. (A) After each choice, (B) the reward earned for the choice is presented for 3 s, (C) then the next trial begins. In the congruent and competition conditions one option is represented by a colorful image that changes on every trial, while the other three are represented by lower saliency images that remain stable across trials. In the baseline condition, all four options are represented by stable images of equal saliency.</w:t>
      </w:r>
    </w:p>
    <w:p w14:paraId="6E3EE51F" w14:textId="77777777" w:rsidR="004F484D" w:rsidRDefault="004F484D" w:rsidP="004F484D"/>
    <w:p w14:paraId="7DE8D620" w14:textId="77777777" w:rsidR="004F484D" w:rsidRPr="004F484D" w:rsidRDefault="004F484D" w:rsidP="004F484D"/>
    <w:p w14:paraId="686B7598" w14:textId="77777777" w:rsidR="00721194" w:rsidRDefault="002E1894" w:rsidP="00357EFA">
      <w:pPr>
        <w:pStyle w:val="Heading3"/>
        <w:rPr>
          <w:b w:val="0"/>
        </w:rPr>
      </w:pPr>
      <w:r>
        <w:t>Procedure</w:t>
      </w:r>
      <w:r>
        <w:rPr>
          <w:b w:val="0"/>
        </w:rPr>
        <w:t xml:space="preserve"> </w:t>
      </w:r>
      <w:r w:rsidR="00515612">
        <w:rPr>
          <w:b w:val="0"/>
        </w:rPr>
        <w:t>Participants completed a simple decision-making task that</w:t>
      </w:r>
      <w:r w:rsidR="005E1544" w:rsidRPr="005E1544">
        <w:rPr>
          <w:b w:val="0"/>
        </w:rPr>
        <w:t xml:space="preserve"> was framed as a </w:t>
      </w:r>
      <w:r w:rsidR="00721194">
        <w:rPr>
          <w:b w:val="0"/>
        </w:rPr>
        <w:t xml:space="preserve">computer </w:t>
      </w:r>
      <w:r w:rsidR="005E1544" w:rsidRPr="005E1544">
        <w:rPr>
          <w:b w:val="0"/>
        </w:rPr>
        <w:t xml:space="preserve">game in which </w:t>
      </w:r>
      <w:r w:rsidR="00515612">
        <w:rPr>
          <w:b w:val="0"/>
        </w:rPr>
        <w:t>they</w:t>
      </w:r>
      <w:r w:rsidR="005E1544" w:rsidRPr="005E1544">
        <w:rPr>
          <w:b w:val="0"/>
        </w:rPr>
        <w:t xml:space="preserve"> asked alien creatures for candy (Figure 1). The goal of the game was to earn as much candy as possible. On each trial (of a total of </w:t>
      </w:r>
      <w:r w:rsidR="005E1544" w:rsidRPr="005E1544">
        <w:rPr>
          <w:b w:val="0"/>
        </w:rPr>
        <w:lastRenderedPageBreak/>
        <w:t>100 trials), participants chose one out of the four creatures</w:t>
      </w:r>
      <w:r w:rsidR="00721194">
        <w:rPr>
          <w:b w:val="0"/>
        </w:rPr>
        <w:t xml:space="preserve"> and received (virtual) candy for their choice</w:t>
      </w:r>
      <w:r w:rsidR="005E1544" w:rsidRPr="005E1544">
        <w:rPr>
          <w:b w:val="0"/>
        </w:rPr>
        <w:t xml:space="preserve">. </w:t>
      </w:r>
      <w:r w:rsidR="00721194">
        <w:rPr>
          <w:b w:val="0"/>
        </w:rPr>
        <w:t>Selections were made using a touch screen</w:t>
      </w:r>
      <w:r w:rsidR="005E1544" w:rsidRPr="005E1544">
        <w:rPr>
          <w:b w:val="0"/>
        </w:rPr>
        <w:t>. Each creature gave a set number of candies that was the same on every trial. One option gave 10 candies, while the other three options gave 3, 2, and 1 candies respectively. The locations of the reward values were stable across the entire experiment, but were randomly determined fo</w:t>
      </w:r>
      <w:r w:rsidR="00721194">
        <w:rPr>
          <w:b w:val="0"/>
        </w:rPr>
        <w:t xml:space="preserve">r each individual participant. </w:t>
      </w:r>
      <w:r w:rsidR="005E1544" w:rsidRPr="005E1544">
        <w:rPr>
          <w:b w:val="0"/>
        </w:rPr>
        <w:t>Following the choice, the reward received for the choice was displayed for 3 s (Figure 1</w:t>
      </w:r>
      <w:r w:rsidR="00721194">
        <w:rPr>
          <w:b w:val="0"/>
        </w:rPr>
        <w:t>B</w:t>
      </w:r>
      <w:r w:rsidR="005E1544" w:rsidRPr="005E1544">
        <w:rPr>
          <w:b w:val="0"/>
        </w:rPr>
        <w:t>). Then a meter that tracked</w:t>
      </w:r>
      <w:r w:rsidR="00600229">
        <w:rPr>
          <w:b w:val="0"/>
        </w:rPr>
        <w:t xml:space="preserve"> the</w:t>
      </w:r>
      <w:r w:rsidR="005E1544" w:rsidRPr="005E1544">
        <w:rPr>
          <w:b w:val="0"/>
        </w:rPr>
        <w:t xml:space="preserve"> total accumulated reward was updated. Children were given </w:t>
      </w:r>
      <w:r w:rsidR="000279C0">
        <w:rPr>
          <w:b w:val="0"/>
        </w:rPr>
        <w:t>tangible rewards (stickers)</w:t>
      </w:r>
      <w:r w:rsidR="005E1544" w:rsidRPr="005E1544">
        <w:rPr>
          <w:b w:val="0"/>
        </w:rPr>
        <w:t xml:space="preserve"> for each 180 candies earned, with benchmarks on the meter indicating these goals. When a goal was reached, a congratulatory screen appeared telling the participant that they earned a sticker. </w:t>
      </w:r>
    </w:p>
    <w:p w14:paraId="7D8B3EAD" w14:textId="5F2D08CC" w:rsidR="003D254C" w:rsidRDefault="00721194" w:rsidP="00721194">
      <w:pPr>
        <w:pStyle w:val="Heading3"/>
        <w:ind w:firstLine="180"/>
        <w:rPr>
          <w:b w:val="0"/>
        </w:rPr>
      </w:pPr>
      <w:r>
        <w:rPr>
          <w:b w:val="0"/>
        </w:rPr>
        <w:t>Participants were assigned to one of three conditions</w:t>
      </w:r>
      <w:r w:rsidR="0096752B">
        <w:rPr>
          <w:b w:val="0"/>
        </w:rPr>
        <w:t>: congruent, competition, and baseline. In the congruent and competition conditions</w:t>
      </w:r>
      <w:r w:rsidR="00B346AF">
        <w:rPr>
          <w:b w:val="0"/>
        </w:rPr>
        <w:t>,</w:t>
      </w:r>
      <w:r w:rsidR="0096752B">
        <w:rPr>
          <w:b w:val="0"/>
        </w:rPr>
        <w:t xml:space="preserve"> per</w:t>
      </w:r>
      <w:r w:rsidR="00E333A4">
        <w:rPr>
          <w:b w:val="0"/>
        </w:rPr>
        <w:t>ceptual novelty and saliency were</w:t>
      </w:r>
      <w:r w:rsidR="00920B5B">
        <w:rPr>
          <w:b w:val="0"/>
        </w:rPr>
        <w:t xml:space="preserve"> manipulated. </w:t>
      </w:r>
      <w:r w:rsidR="00B346AF">
        <w:rPr>
          <w:b w:val="0"/>
        </w:rPr>
        <w:t xml:space="preserve">Three of the four </w:t>
      </w:r>
      <w:r w:rsidR="00E333A4">
        <w:rPr>
          <w:b w:val="0"/>
        </w:rPr>
        <w:t>creatures</w:t>
      </w:r>
      <w:r w:rsidR="00F44096">
        <w:rPr>
          <w:b w:val="0"/>
        </w:rPr>
        <w:t xml:space="preserve"> were simple black and white stick figures while one was colorful and perceptually rich. In addition, on each trial the</w:t>
      </w:r>
      <w:r w:rsidR="00E333A4">
        <w:rPr>
          <w:b w:val="0"/>
        </w:rPr>
        <w:t xml:space="preserve"> salient</w:t>
      </w:r>
      <w:r w:rsidR="00F44096">
        <w:rPr>
          <w:b w:val="0"/>
        </w:rPr>
        <w:t xml:space="preserve"> image changed to a new novel creature (Figure 1C). In the congruent condition</w:t>
      </w:r>
      <w:r w:rsidR="000711FF">
        <w:rPr>
          <w:b w:val="0"/>
        </w:rPr>
        <w:t xml:space="preserve">, the salient option was mapped to the highest reward value (10 candies). </w:t>
      </w:r>
      <w:r w:rsidR="006930AE">
        <w:rPr>
          <w:b w:val="0"/>
        </w:rPr>
        <w:t>In the competition condition, the salient option was mapped to the lowest reward value (1 candy)</w:t>
      </w:r>
      <w:r w:rsidR="004463EE">
        <w:rPr>
          <w:b w:val="0"/>
        </w:rPr>
        <w:t>, putting reward</w:t>
      </w:r>
      <w:r w:rsidR="00B3584D">
        <w:rPr>
          <w:b w:val="0"/>
        </w:rPr>
        <w:t xml:space="preserve"> and perceptual novelty in competition.</w:t>
      </w:r>
      <w:r w:rsidR="00D43257">
        <w:rPr>
          <w:b w:val="0"/>
        </w:rPr>
        <w:t xml:space="preserve"> In the baseline condition, all four options had equal perceptual saliency</w:t>
      </w:r>
      <w:r w:rsidR="006677C9">
        <w:rPr>
          <w:b w:val="0"/>
        </w:rPr>
        <w:t xml:space="preserve">, and the images were stable across </w:t>
      </w:r>
      <w:ins w:id="18" w:author="Nathaniel Blanco" w:date="2018-02-01T05:41:00Z">
        <w:r w:rsidR="00A3742E">
          <w:rPr>
            <w:b w:val="0"/>
          </w:rPr>
          <w:t xml:space="preserve">all trials of </w:t>
        </w:r>
      </w:ins>
      <w:r w:rsidR="006677C9">
        <w:rPr>
          <w:b w:val="0"/>
        </w:rPr>
        <w:t>the experiment.</w:t>
      </w:r>
    </w:p>
    <w:p w14:paraId="61F079B8" w14:textId="77777777" w:rsidR="004F484D" w:rsidRPr="004F484D" w:rsidRDefault="004F484D" w:rsidP="004F484D">
      <w:pPr>
        <w:ind w:firstLine="0"/>
      </w:pPr>
    </w:p>
    <w:p w14:paraId="617A5FE2" w14:textId="77777777" w:rsidR="00752FFC" w:rsidRDefault="00A177CC" w:rsidP="00752FFC">
      <w:pPr>
        <w:pStyle w:val="Heading1"/>
        <w:spacing w:before="220"/>
      </w:pPr>
      <w:r>
        <w:t xml:space="preserve">Behavioral </w:t>
      </w:r>
      <w:r w:rsidR="00752FFC">
        <w:t>Results</w:t>
      </w:r>
    </w:p>
    <w:p w14:paraId="2EBD4B5A" w14:textId="2585D202" w:rsidR="008A79D9" w:rsidRDefault="00915A23" w:rsidP="00933297">
      <w:pPr>
        <w:pStyle w:val="NormalSectionStart"/>
      </w:pPr>
      <w:r>
        <w:t xml:space="preserve">Participants’ choices over the course of the experiment were analyzed (Figure </w:t>
      </w:r>
      <w:commentRangeStart w:id="19"/>
      <w:r>
        <w:t>2</w:t>
      </w:r>
      <w:commentRangeEnd w:id="19"/>
      <w:r w:rsidR="00337982">
        <w:rPr>
          <w:rStyle w:val="CommentReference"/>
          <w:rFonts w:eastAsia="Times"/>
        </w:rPr>
        <w:commentReference w:id="19"/>
      </w:r>
      <w:r>
        <w:t>).</w:t>
      </w:r>
      <w:r w:rsidR="00073F30">
        <w:t xml:space="preserve"> In particular performance was analyzed as the proportion of trials on which</w:t>
      </w:r>
      <w:r w:rsidR="00286BE9">
        <w:t xml:space="preserve"> the highest valued option was chosen. An ANOVA revealed a significant effect of condition, </w:t>
      </w:r>
      <w:r w:rsidR="00286BE9">
        <w:rPr>
          <w:i/>
        </w:rPr>
        <w:t>F</w:t>
      </w:r>
      <w:r w:rsidR="00286BE9">
        <w:t xml:space="preserve">(2, 77) = 7.40, </w:t>
      </w:r>
      <w:r w:rsidR="00286BE9">
        <w:rPr>
          <w:i/>
        </w:rPr>
        <w:t>p</w:t>
      </w:r>
      <w:r w:rsidR="00286BE9">
        <w:t xml:space="preserve"> = 0.001</w:t>
      </w:r>
      <w:ins w:id="20" w:author="Nathaniel Blanco" w:date="2018-02-01T06:14:00Z">
        <w:r w:rsidR="00200B26">
          <w:t xml:space="preserve">, </w:t>
        </w:r>
        <w:r w:rsidR="00200B26" w:rsidRPr="00200B26">
          <w:rPr>
            <w:i/>
            <w:rPrChange w:id="21" w:author="Nathaniel Blanco" w:date="2018-02-01T06:14:00Z">
              <w:rPr/>
            </w:rPrChange>
          </w:rPr>
          <w:sym w:font="Symbol" w:char="F068"/>
        </w:r>
        <w:r w:rsidR="00200B26" w:rsidRPr="00200B26">
          <w:rPr>
            <w:i/>
            <w:vertAlign w:val="superscript"/>
            <w:rPrChange w:id="22" w:author="Nathaniel Blanco" w:date="2018-02-01T06:14:00Z">
              <w:rPr>
                <w:vertAlign w:val="superscript"/>
              </w:rPr>
            </w:rPrChange>
          </w:rPr>
          <w:t>2</w:t>
        </w:r>
      </w:ins>
      <w:ins w:id="23" w:author="Nathaniel Blanco" w:date="2018-02-01T06:15:00Z">
        <w:r w:rsidR="00200B26">
          <w:rPr>
            <w:i/>
          </w:rPr>
          <w:t xml:space="preserve"> = </w:t>
        </w:r>
        <w:r w:rsidR="00200B26">
          <w:t>0.16</w:t>
        </w:r>
      </w:ins>
      <w:r w:rsidR="00286BE9">
        <w:t>. Pairwise comparisons showed that participants in the congruent condition</w:t>
      </w:r>
      <w:r w:rsidR="00547434">
        <w:t xml:space="preserve"> chose the best option</w:t>
      </w:r>
      <w:r w:rsidR="00F937D2">
        <w:t xml:space="preserve"> significantly </w:t>
      </w:r>
      <w:r w:rsidR="0066691B">
        <w:t xml:space="preserve">more often than participants in the baseline condition, </w:t>
      </w:r>
      <w:r w:rsidR="0066691B">
        <w:rPr>
          <w:i/>
        </w:rPr>
        <w:t>t</w:t>
      </w:r>
      <w:r w:rsidR="0066691B">
        <w:t>(53)</w:t>
      </w:r>
      <w:r w:rsidR="0097145F">
        <w:t xml:space="preserve"> = 2.13, </w:t>
      </w:r>
      <w:r w:rsidR="0097145F">
        <w:rPr>
          <w:i/>
        </w:rPr>
        <w:t>p</w:t>
      </w:r>
      <w:r w:rsidR="0097145F">
        <w:t xml:space="preserve"> = 0.038,</w:t>
      </w:r>
      <w:ins w:id="24" w:author="Nathaniel Blanco" w:date="2018-02-01T06:02:00Z">
        <w:r w:rsidR="00F53225">
          <w:t xml:space="preserve"> </w:t>
        </w:r>
        <w:r w:rsidR="00663017">
          <w:rPr>
            <w:i/>
          </w:rPr>
          <w:t>d</w:t>
        </w:r>
        <w:r w:rsidR="00663017">
          <w:t xml:space="preserve"> = 0.58,</w:t>
        </w:r>
      </w:ins>
      <w:r w:rsidR="0097145F">
        <w:t xml:space="preserve"> and the competition condition, </w:t>
      </w:r>
      <w:r w:rsidR="0097145F">
        <w:rPr>
          <w:i/>
        </w:rPr>
        <w:t>t</w:t>
      </w:r>
      <w:r w:rsidR="0097145F">
        <w:t xml:space="preserve">(46) = 3.80, </w:t>
      </w:r>
      <w:r w:rsidR="0097145F">
        <w:rPr>
          <w:i/>
        </w:rPr>
        <w:t>p</w:t>
      </w:r>
      <w:r w:rsidR="0097145F">
        <w:t xml:space="preserve"> &lt; 0.001</w:t>
      </w:r>
      <w:ins w:id="25" w:author="Nathaniel Blanco" w:date="2018-02-01T06:03:00Z">
        <w:r w:rsidR="00663017">
          <w:t xml:space="preserve">, </w:t>
        </w:r>
        <w:r w:rsidR="00663017">
          <w:rPr>
            <w:i/>
          </w:rPr>
          <w:t xml:space="preserve">d </w:t>
        </w:r>
        <w:r w:rsidR="00663017">
          <w:t>= 1.10</w:t>
        </w:r>
      </w:ins>
      <w:r w:rsidR="0097145F">
        <w:t>.</w:t>
      </w:r>
      <w:r w:rsidR="00211E37">
        <w:t xml:space="preserve"> </w:t>
      </w:r>
      <w:r w:rsidR="00BA16B0">
        <w:t xml:space="preserve">In addition, performance in the competition condition was marginally lower than the baseline condition, </w:t>
      </w:r>
      <w:r w:rsidR="00BA16B0">
        <w:rPr>
          <w:i/>
        </w:rPr>
        <w:t>t</w:t>
      </w:r>
      <w:r w:rsidR="00BA16B0">
        <w:t xml:space="preserve">(55) = 1.97, </w:t>
      </w:r>
      <w:r w:rsidR="00BA16B0">
        <w:rPr>
          <w:i/>
        </w:rPr>
        <w:t>p</w:t>
      </w:r>
      <w:r w:rsidR="00BA16B0">
        <w:t xml:space="preserve"> = 0.053</w:t>
      </w:r>
      <w:ins w:id="26" w:author="Nathaniel Blanco" w:date="2018-02-01T06:04:00Z">
        <w:r w:rsidR="00663017">
          <w:t xml:space="preserve">, </w:t>
        </w:r>
        <w:r w:rsidR="00663017">
          <w:rPr>
            <w:i/>
          </w:rPr>
          <w:t xml:space="preserve">d </w:t>
        </w:r>
      </w:ins>
      <w:ins w:id="27" w:author="Nathaniel Blanco" w:date="2018-02-01T06:05:00Z">
        <w:r w:rsidR="00663017">
          <w:t>= 0.53</w:t>
        </w:r>
      </w:ins>
      <w:r w:rsidR="00BA16B0">
        <w:t>.</w:t>
      </w:r>
      <w:r w:rsidR="00E84BD0">
        <w:t xml:space="preserve"> Importantly</w:t>
      </w:r>
      <w:r w:rsidR="00A67858">
        <w:t xml:space="preserve">, the proportion of trials in which the lowest valued option </w:t>
      </w:r>
      <w:r w:rsidR="006F6618">
        <w:t xml:space="preserve">(which was salient in the competition condition) </w:t>
      </w:r>
      <w:r w:rsidR="00A67858">
        <w:t xml:space="preserve">was chosen did not differ by condition, </w:t>
      </w:r>
      <w:r w:rsidR="00A67858">
        <w:rPr>
          <w:i/>
        </w:rPr>
        <w:t>F</w:t>
      </w:r>
      <w:r w:rsidR="00A67858">
        <w:t xml:space="preserve">(2, 77) = 2.24, </w:t>
      </w:r>
      <w:r w:rsidR="00A67858">
        <w:rPr>
          <w:i/>
        </w:rPr>
        <w:t>p</w:t>
      </w:r>
      <w:r w:rsidR="00A67858">
        <w:t xml:space="preserve"> = 0.114</w:t>
      </w:r>
      <w:ins w:id="28" w:author="Nathaniel Blanco" w:date="2018-02-01T06:22:00Z">
        <w:r w:rsidR="003B101F">
          <w:t xml:space="preserve">, </w:t>
        </w:r>
        <w:r w:rsidR="003B101F" w:rsidRPr="005C37F7">
          <w:rPr>
            <w:i/>
          </w:rPr>
          <w:sym w:font="Symbol" w:char="F068"/>
        </w:r>
        <w:r w:rsidR="003B101F" w:rsidRPr="005C37F7">
          <w:rPr>
            <w:i/>
            <w:vertAlign w:val="superscript"/>
          </w:rPr>
          <w:t>2</w:t>
        </w:r>
        <w:r w:rsidR="003B101F">
          <w:rPr>
            <w:i/>
          </w:rPr>
          <w:t xml:space="preserve"> = </w:t>
        </w:r>
        <w:r w:rsidR="003B101F">
          <w:t>0.</w:t>
        </w:r>
        <w:r w:rsidR="003B101F">
          <w:t>002</w:t>
        </w:r>
      </w:ins>
      <w:bookmarkStart w:id="29" w:name="_GoBack"/>
      <w:bookmarkEnd w:id="29"/>
      <w:r w:rsidR="00A67858">
        <w:t>.</w:t>
      </w:r>
      <w:r w:rsidR="004F484D">
        <w:t xml:space="preserve"> This pattern of results suggests that perceptual saliency facilitated reward optimization in the congruent condition, but not through simple novelty-seeking since the salient option was not selected more </w:t>
      </w:r>
      <w:del w:id="30" w:author="Nathaniel Blanco" w:date="2018-02-01T05:44:00Z">
        <w:r w:rsidR="004F484D" w:rsidDel="004018CC">
          <w:delText xml:space="preserve">often </w:delText>
        </w:r>
      </w:del>
      <w:ins w:id="31" w:author="Nathaniel Blanco" w:date="2018-02-01T05:44:00Z">
        <w:r w:rsidR="004018CC">
          <w:t>frequently</w:t>
        </w:r>
        <w:r w:rsidR="004018CC">
          <w:t xml:space="preserve"> </w:t>
        </w:r>
      </w:ins>
      <w:r w:rsidR="004F484D">
        <w:t xml:space="preserve">in the competition condition. </w:t>
      </w:r>
    </w:p>
    <w:p w14:paraId="2F0084E7" w14:textId="77777777" w:rsidR="004F484D" w:rsidRDefault="004F484D" w:rsidP="004F484D">
      <w:pPr>
        <w:ind w:firstLine="0"/>
      </w:pPr>
    </w:p>
    <w:p w14:paraId="41F75727" w14:textId="77777777" w:rsidR="004F484D" w:rsidRDefault="004F484D" w:rsidP="004F484D">
      <w:pPr>
        <w:ind w:firstLine="0"/>
        <w:jc w:val="center"/>
      </w:pPr>
      <w:r>
        <w:rPr>
          <w:noProof/>
        </w:rPr>
        <w:lastRenderedPageBreak/>
        <w:drawing>
          <wp:inline distT="0" distB="0" distL="0" distR="0" wp14:anchorId="1440D325" wp14:editId="15F0E52C">
            <wp:extent cx="2623185" cy="6557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ices.pdf"/>
                    <pic:cNvPicPr/>
                  </pic:nvPicPr>
                  <pic:blipFill>
                    <a:blip r:embed="rId10">
                      <a:extLst>
                        <a:ext uri="{28A0092B-C50C-407E-A947-70E740481C1C}">
                          <a14:useLocalDpi xmlns:a14="http://schemas.microsoft.com/office/drawing/2010/main" val="0"/>
                        </a:ext>
                      </a:extLst>
                    </a:blip>
                    <a:stretch>
                      <a:fillRect/>
                    </a:stretch>
                  </pic:blipFill>
                  <pic:spPr>
                    <a:xfrm>
                      <a:off x="0" y="0"/>
                      <a:ext cx="2640305" cy="6600763"/>
                    </a:xfrm>
                    <a:prstGeom prst="rect">
                      <a:avLst/>
                    </a:prstGeom>
                  </pic:spPr>
                </pic:pic>
              </a:graphicData>
            </a:graphic>
          </wp:inline>
        </w:drawing>
      </w:r>
    </w:p>
    <w:p w14:paraId="48D746B6" w14:textId="77777777" w:rsidR="004F484D" w:rsidRPr="004F484D" w:rsidRDefault="004F484D" w:rsidP="00DA60F3">
      <w:pPr>
        <w:jc w:val="center"/>
      </w:pPr>
      <w:r>
        <w:t>Figure 2: Choice proportions. The proportion of trials on which each option was chosen is presented for blocks of 20 trials. Compared to baseline</w:t>
      </w:r>
      <w:r w:rsidR="00F762F2">
        <w:t>, children in the congruent condition selected the highest valued option more frequently. Children in the competition condition selected the highest valued option less often that either the baseline or congruent conditions. Interestingly, children in the competition condition did not select the lowest valued option (which was salient in that condition) more often than in the other conditions where it was less salient. This suggests that pure novelty/saliency seeking did not drive children’s choices.</w:t>
      </w:r>
      <w:r w:rsidR="009D46AB">
        <w:t xml:space="preserve"> Error bars reflect standard errors of the mean.</w:t>
      </w:r>
    </w:p>
    <w:p w14:paraId="05C0A244" w14:textId="77777777" w:rsidR="00752FFC" w:rsidRDefault="00752FFC" w:rsidP="00752FFC">
      <w:pPr>
        <w:pStyle w:val="Heading1"/>
        <w:spacing w:before="220"/>
      </w:pPr>
      <w:r>
        <w:lastRenderedPageBreak/>
        <w:t>Computational Modeling</w:t>
      </w:r>
    </w:p>
    <w:p w14:paraId="4A1DBEA1" w14:textId="77777777" w:rsidR="003E367F" w:rsidRDefault="00105363" w:rsidP="003E367F">
      <w:r>
        <w:t>In order to better understand children’s choice strategies, and to examine the effect of the saliency manipulation of directed exploration, participants’ choices were evaluated in relation</w:t>
      </w:r>
      <w:del w:id="32" w:author="Nathaniel Blanco" w:date="2018-02-01T05:44:00Z">
        <w:r w:rsidDel="0064112E">
          <w:delText>s</w:delText>
        </w:r>
      </w:del>
      <w:r>
        <w:t xml:space="preserve"> to a</w:t>
      </w:r>
      <w:r w:rsidR="00752FFC" w:rsidRPr="00752FFC">
        <w:t xml:space="preserve"> Reinforcement Learning model</w:t>
      </w:r>
      <w:r w:rsidR="00BD6BE8">
        <w:t xml:space="preserve"> (Sutton &amp; Barto, 1998</w:t>
      </w:r>
      <w:r w:rsidR="00752FFC" w:rsidRPr="00752FFC">
        <w:t xml:space="preserve">) </w:t>
      </w:r>
      <w:r w:rsidR="003E367F">
        <w:t>that</w:t>
      </w:r>
      <w:r w:rsidR="003E367F" w:rsidRPr="003E367F">
        <w:t xml:space="preserve"> included the potential for both systematic (or directed) and random exploration. The model learned the reward values by updating expected values for each option based on the prediction error using the following equation</w:t>
      </w:r>
      <w:r w:rsidR="003E367F">
        <w:t>:</w:t>
      </w:r>
    </w:p>
    <w:p w14:paraId="7226FB9B" w14:textId="77777777" w:rsidR="003E367F" w:rsidRPr="003E367F" w:rsidRDefault="003E367F" w:rsidP="003E367F"/>
    <w:p w14:paraId="5C8F5055" w14:textId="77777777" w:rsidR="003E367F" w:rsidRPr="003E367F" w:rsidRDefault="00793BB3" w:rsidP="003E367F">
      <m:oMathPara>
        <m:oMath>
          <m:sSub>
            <m:sSubPr>
              <m:ctrlPr>
                <w:rPr>
                  <w:rFonts w:ascii="Cambria Math" w:hAnsi="Cambria Math"/>
                  <w:i/>
                </w:rPr>
              </m:ctrlPr>
            </m:sSubPr>
            <m:e>
              <m:r>
                <w:rPr>
                  <w:rFonts w:ascii="Cambria Math" w:hAnsi="Cambria Math"/>
                </w:rPr>
                <m:t>V</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e>
          </m:d>
        </m:oMath>
      </m:oMathPara>
    </w:p>
    <w:p w14:paraId="0109C3CB" w14:textId="77777777" w:rsidR="003E367F" w:rsidRPr="003E367F" w:rsidRDefault="003E367F" w:rsidP="003E367F"/>
    <w:p w14:paraId="6EA90056" w14:textId="77777777" w:rsidR="003E367F" w:rsidRDefault="003E367F" w:rsidP="003E367F">
      <w:pPr>
        <w:ind w:firstLine="0"/>
      </w:pPr>
      <w:r w:rsidRPr="003E367F">
        <w:t xml:space="preserve">where </w:t>
      </w:r>
      <w:r w:rsidRPr="003E367F">
        <w:rPr>
          <w:i/>
        </w:rPr>
        <w:t>V</w:t>
      </w:r>
      <w:r w:rsidRPr="003E367F">
        <w:rPr>
          <w:i/>
          <w:vertAlign w:val="subscript"/>
        </w:rPr>
        <w:t>i,t</w:t>
      </w:r>
      <w:r w:rsidRPr="003E367F">
        <w:rPr>
          <w:vertAlign w:val="subscript"/>
        </w:rPr>
        <w:t xml:space="preserve"> </w:t>
      </w:r>
      <w:r w:rsidRPr="003E367F">
        <w:t xml:space="preserve"> is the expected value of option </w:t>
      </w:r>
      <w:r w:rsidRPr="003E367F">
        <w:rPr>
          <w:i/>
        </w:rPr>
        <w:t>i</w:t>
      </w:r>
      <w:r w:rsidRPr="003E367F">
        <w:t xml:space="preserve"> on trial </w:t>
      </w:r>
      <w:r w:rsidRPr="003E367F">
        <w:rPr>
          <w:i/>
        </w:rPr>
        <w:t>t</w:t>
      </w:r>
      <w:r w:rsidRPr="003E367F">
        <w:t xml:space="preserve">, </w:t>
      </w:r>
      <w:r w:rsidRPr="003E367F">
        <w:rPr>
          <w:i/>
        </w:rPr>
        <w:t>R</w:t>
      </w:r>
      <w:r w:rsidRPr="003E367F">
        <w:rPr>
          <w:i/>
          <w:vertAlign w:val="subscript"/>
        </w:rPr>
        <w:t>i,t</w:t>
      </w:r>
      <w:r w:rsidRPr="003E367F">
        <w:t xml:space="preserve"> is the reward is the reward on trial </w:t>
      </w:r>
      <w:r w:rsidRPr="003E367F">
        <w:rPr>
          <w:i/>
        </w:rPr>
        <w:t>t</w:t>
      </w:r>
      <w:r w:rsidRPr="003E367F">
        <w:t xml:space="preserve"> earned for choosing option </w:t>
      </w:r>
      <w:r w:rsidRPr="003E367F">
        <w:rPr>
          <w:i/>
        </w:rPr>
        <w:t>i</w:t>
      </w:r>
      <w:r w:rsidRPr="003E367F">
        <w:t xml:space="preserve">, and </w:t>
      </w:r>
      <w:r w:rsidRPr="003E367F">
        <w:sym w:font="Symbol" w:char="F020"/>
      </w:r>
      <w:r w:rsidRPr="003E367F">
        <w:rPr>
          <w:i/>
        </w:rPr>
        <w:sym w:font="Symbol" w:char="F061"/>
      </w:r>
      <w:r w:rsidRPr="003E367F">
        <w:t xml:space="preserve"> is the learning rate (a free parameter). It then made choices according to the following function:</w:t>
      </w:r>
    </w:p>
    <w:p w14:paraId="647EC8EB" w14:textId="77777777" w:rsidR="003E367F" w:rsidRPr="003E367F" w:rsidRDefault="003E367F" w:rsidP="003E367F"/>
    <w:p w14:paraId="6EEED77B" w14:textId="77777777" w:rsidR="003E367F" w:rsidRPr="003E367F" w:rsidRDefault="003E367F" w:rsidP="003E367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i,t</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β*[V</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i/>
                        </w:rPr>
                        <w:sym w:font="Symbol" w:char="F066"/>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m:t>
                  </m:r>
                  <m:r>
                    <w:rPr>
                      <w:rFonts w:ascii="Cambria Math" w:hAnsi="Cambria Math"/>
                      <w:i/>
                    </w:rPr>
                    <w:sym w:font="Symbol" w:char="F066"/>
                  </m:r>
                  <m:r>
                    <w:rPr>
                      <w:rFonts w:ascii="Cambria Math" w:hAnsi="Cambria Math"/>
                    </w:rPr>
                    <m:t>]</m:t>
                  </m:r>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β*[V</m:t>
                          </m:r>
                        </m:e>
                        <m:sub>
                          <m:r>
                            <w:rPr>
                              <w:rFonts w:ascii="Cambria Math" w:hAnsi="Cambria Math"/>
                            </w:rPr>
                            <m:t>j,t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i/>
                            </w:rPr>
                            <w:sym w:font="Symbol" w:char="F066"/>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j,t</m:t>
                          </m:r>
                        </m:sub>
                      </m:sSub>
                      <m:r>
                        <w:rPr>
                          <w:rFonts w:ascii="Cambria Math" w:hAnsi="Cambria Math"/>
                        </w:rPr>
                        <m:t>*</m:t>
                      </m:r>
                      <m:r>
                        <w:rPr>
                          <w:rFonts w:ascii="Cambria Math" w:hAnsi="Cambria Math"/>
                          <w:i/>
                        </w:rPr>
                        <w:sym w:font="Symbol" w:char="F066"/>
                      </m:r>
                      <m:r>
                        <w:rPr>
                          <w:rFonts w:ascii="Cambria Math" w:hAnsi="Cambria Math"/>
                        </w:rPr>
                        <m:t>]</m:t>
                      </m:r>
                    </m:sup>
                  </m:sSup>
                </m:e>
              </m:nary>
            </m:den>
          </m:f>
        </m:oMath>
      </m:oMathPara>
    </w:p>
    <w:p w14:paraId="5BCD6A0A" w14:textId="77777777" w:rsidR="003E367F" w:rsidRPr="003E367F" w:rsidRDefault="003E367F" w:rsidP="003E367F"/>
    <w:p w14:paraId="7269F23F" w14:textId="77777777" w:rsidR="005019BD" w:rsidRPr="00F27633" w:rsidRDefault="003E367F" w:rsidP="00BD1D31">
      <w:pPr>
        <w:ind w:firstLine="0"/>
      </w:pPr>
      <w:r w:rsidRPr="003E367F">
        <w:t xml:space="preserve">where </w:t>
      </w:r>
      <w:r w:rsidRPr="003E367F">
        <w:rPr>
          <w:i/>
        </w:rPr>
        <w:t>P</w:t>
      </w:r>
      <w:r w:rsidRPr="003E367F">
        <w:t>(</w:t>
      </w:r>
      <w:r w:rsidRPr="003E367F">
        <w:rPr>
          <w:i/>
        </w:rPr>
        <w:t>a</w:t>
      </w:r>
      <w:r w:rsidRPr="003E367F">
        <w:rPr>
          <w:i/>
          <w:vertAlign w:val="subscript"/>
        </w:rPr>
        <w:t>i,t</w:t>
      </w:r>
      <w:r w:rsidRPr="003E367F">
        <w:t xml:space="preserve">) is the probability of choosing option </w:t>
      </w:r>
      <w:r w:rsidRPr="003E367F">
        <w:rPr>
          <w:i/>
        </w:rPr>
        <w:t>i</w:t>
      </w:r>
      <w:r w:rsidRPr="003E367F">
        <w:t xml:space="preserve"> on trial </w:t>
      </w:r>
      <w:r w:rsidRPr="003E367F">
        <w:rPr>
          <w:i/>
        </w:rPr>
        <w:t>t. L</w:t>
      </w:r>
      <w:r w:rsidRPr="003E367F">
        <w:rPr>
          <w:i/>
          <w:vertAlign w:val="subscript"/>
        </w:rPr>
        <w:t>i,t</w:t>
      </w:r>
      <w:r w:rsidRPr="003E367F">
        <w:t xml:space="preserve"> is the lag term—a proxy for uncertainty—that simply encodes the number of trials it has been since option </w:t>
      </w:r>
      <w:r w:rsidRPr="003E367F">
        <w:rPr>
          <w:i/>
        </w:rPr>
        <w:t>i</w:t>
      </w:r>
      <w:r w:rsidRPr="003E367F">
        <w:t xml:space="preserve"> was last chosen. </w:t>
      </w:r>
      <w:r w:rsidRPr="003E367F">
        <w:sym w:font="Symbol" w:char="F020"/>
      </w:r>
      <w:r w:rsidRPr="003E367F">
        <w:rPr>
          <w:i/>
        </w:rPr>
        <w:sym w:font="Symbol" w:char="F066"/>
      </w:r>
      <w:r w:rsidRPr="003E367F">
        <w:t xml:space="preserve"> is the weight parameter mediating the relative extent to which the expected values and lags influence choices and is constrained to be between 0 and 1, inclusive. Greater values of </w:t>
      </w:r>
      <w:r w:rsidRPr="003E367F">
        <w:rPr>
          <w:i/>
        </w:rPr>
        <w:sym w:font="Symbol" w:char="F066"/>
      </w:r>
      <w:r w:rsidRPr="003E367F">
        <w:t xml:space="preserve"> indicate greater influence of systematic exploration. When </w:t>
      </w:r>
      <w:r w:rsidRPr="003E367F">
        <w:rPr>
          <w:i/>
        </w:rPr>
        <w:sym w:font="Symbol" w:char="F066"/>
      </w:r>
      <w:r w:rsidRPr="003E367F">
        <w:t xml:space="preserve"> is 0, the model chooses based only on expected value; when </w:t>
      </w:r>
      <w:r w:rsidRPr="003E367F">
        <w:rPr>
          <w:i/>
        </w:rPr>
        <w:sym w:font="Symbol" w:char="F066"/>
      </w:r>
      <w:r w:rsidRPr="003E367F">
        <w:rPr>
          <w:i/>
        </w:rPr>
        <w:t xml:space="preserve"> </w:t>
      </w:r>
      <w:r w:rsidRPr="003E367F">
        <w:t xml:space="preserve"> is 1 it chooses only based on the lag.</w:t>
      </w:r>
      <w:r w:rsidRPr="003E367F">
        <w:rPr>
          <w:i/>
        </w:rPr>
        <w:t xml:space="preserve"> </w:t>
      </w:r>
      <w:r w:rsidRPr="003E367F">
        <w:rPr>
          <w:i/>
        </w:rPr>
        <w:sym w:font="Symbol" w:char="F062"/>
      </w:r>
      <w:r w:rsidRPr="003E367F">
        <w:t xml:space="preserve"> is the inverse temperature parameter that controls random exploration. At </w:t>
      </w:r>
      <w:r w:rsidRPr="003E367F">
        <w:rPr>
          <w:i/>
        </w:rPr>
        <w:sym w:font="Symbol" w:char="F062"/>
      </w:r>
      <w:r w:rsidRPr="003E367F">
        <w:rPr>
          <w:i/>
        </w:rPr>
        <w:t xml:space="preserve"> </w:t>
      </w:r>
      <w:r w:rsidRPr="003E367F">
        <w:t xml:space="preserve">= 0 choice probabilities become completely random, and as </w:t>
      </w:r>
      <w:r w:rsidRPr="003E367F">
        <w:rPr>
          <w:i/>
        </w:rPr>
        <w:sym w:font="Symbol" w:char="F062"/>
      </w:r>
      <w:r w:rsidRPr="003E367F">
        <w:rPr>
          <w:i/>
        </w:rPr>
        <w:t xml:space="preserve"> </w:t>
      </w:r>
      <w:r w:rsidRPr="003E367F">
        <w:t xml:space="preserve">approaches infinity the model chooses the most favorable option (based on the weighted combination of expected value and lag described above) on every trial. Both </w:t>
      </w:r>
      <w:r w:rsidRPr="003E367F">
        <w:rPr>
          <w:i/>
        </w:rPr>
        <w:sym w:font="Symbol" w:char="F062"/>
      </w:r>
      <w:r w:rsidRPr="003E367F">
        <w:rPr>
          <w:i/>
        </w:rPr>
        <w:t xml:space="preserve"> </w:t>
      </w:r>
      <w:r w:rsidRPr="003E367F">
        <w:t xml:space="preserve">and </w:t>
      </w:r>
      <w:r w:rsidRPr="003E367F">
        <w:rPr>
          <w:i/>
        </w:rPr>
        <w:sym w:font="Symbol" w:char="F066"/>
      </w:r>
      <w:r w:rsidRPr="003E367F">
        <w:rPr>
          <w:i/>
        </w:rPr>
        <w:t xml:space="preserve"> </w:t>
      </w:r>
      <w:r w:rsidRPr="003E367F">
        <w:t>were free parameters.</w:t>
      </w:r>
      <w:r w:rsidRPr="003E367F">
        <w:rPr>
          <w:i/>
        </w:rPr>
        <w:t xml:space="preserve"> </w:t>
      </w:r>
    </w:p>
    <w:p w14:paraId="657F5B50" w14:textId="77777777" w:rsidR="00EC6AD0" w:rsidRDefault="00752FFC" w:rsidP="00AD22FC">
      <w:r w:rsidRPr="00752FFC">
        <w:t xml:space="preserve">This model is similar to the ‘exploration bonus’ models used </w:t>
      </w:r>
      <w:r w:rsidR="00F27633">
        <w:t>in some previous studies</w:t>
      </w:r>
      <w:r w:rsidRPr="00752FFC">
        <w:t xml:space="preserve"> (</w:t>
      </w:r>
      <w:r w:rsidR="00BD6BE8">
        <w:t>Daw et al. 2006</w:t>
      </w:r>
      <w:r w:rsidRPr="00752FFC">
        <w:t>,</w:t>
      </w:r>
      <w:r w:rsidR="00BD6BE8">
        <w:t xml:space="preserve"> </w:t>
      </w:r>
      <w:r w:rsidR="00F27633">
        <w:t>Kakade &amp; Dayan, 2002</w:t>
      </w:r>
      <w:r w:rsidRPr="00752FFC">
        <w:t xml:space="preserve">), but with lag as a proxy for uncertainty and with slightly different parameterization. The model was fit to each individual participant by finding the set of parameters that maximized the likelihood of producing the participant’s data given the model. </w:t>
      </w:r>
    </w:p>
    <w:p w14:paraId="61DEF2CA" w14:textId="77777777" w:rsidR="009377EB" w:rsidRDefault="00AD22FC" w:rsidP="009377EB">
      <w:pPr>
        <w:pStyle w:val="Heading2"/>
      </w:pPr>
      <w:commentRangeStart w:id="33"/>
      <w:r>
        <w:t>Modeling Results</w:t>
      </w:r>
      <w:commentRangeEnd w:id="33"/>
      <w:r w:rsidR="00337982">
        <w:rPr>
          <w:rStyle w:val="CommentReference"/>
          <w:rFonts w:eastAsia="Times"/>
          <w:b w:val="0"/>
        </w:rPr>
        <w:commentReference w:id="33"/>
      </w:r>
    </w:p>
    <w:p w14:paraId="41150A59" w14:textId="632AE62A" w:rsidR="00F27633" w:rsidRPr="00545CE7" w:rsidRDefault="00AC78A1" w:rsidP="00AC78A1">
      <w:pPr>
        <w:ind w:firstLine="180"/>
      </w:pPr>
      <w:r>
        <w:t xml:space="preserve">The best-fitting parameter values were compared between the three different conditions. </w:t>
      </w:r>
      <w:r w:rsidR="00097B13">
        <w:t xml:space="preserve">Because the best-fitting parameter values </w:t>
      </w:r>
      <w:ins w:id="34" w:author="Nathaniel Blanco" w:date="2018-02-01T05:48:00Z">
        <w:r w:rsidR="00C70123">
          <w:t>we</w:t>
        </w:r>
      </w:ins>
      <w:del w:id="35" w:author="Nathaniel Blanco" w:date="2018-02-01T05:48:00Z">
        <w:r w:rsidR="00097B13" w:rsidDel="00C70123">
          <w:delText>a</w:delText>
        </w:r>
      </w:del>
      <w:r w:rsidR="00097B13">
        <w:t>re not normally distributed we examined median valu</w:t>
      </w:r>
      <w:r w:rsidR="00AF58AE">
        <w:t xml:space="preserve">es, which are listed in Table 1. </w:t>
      </w:r>
      <w:r w:rsidR="00896529">
        <w:t xml:space="preserve">The high value of </w:t>
      </w:r>
      <w:r w:rsidR="00896529" w:rsidRPr="003E367F">
        <w:rPr>
          <w:i/>
        </w:rPr>
        <w:sym w:font="Symbol" w:char="F066"/>
      </w:r>
      <w:r w:rsidR="00896529">
        <w:rPr>
          <w:i/>
        </w:rPr>
        <w:t xml:space="preserve"> </w:t>
      </w:r>
      <w:r w:rsidR="00896529">
        <w:t xml:space="preserve">in the baseline condition suggests a large influence of systematic exploration on choices. </w:t>
      </w:r>
      <w:r w:rsidR="00AF58AE">
        <w:t xml:space="preserve">The median value of </w:t>
      </w:r>
      <w:r w:rsidR="00AF58AE" w:rsidRPr="003E367F">
        <w:rPr>
          <w:i/>
        </w:rPr>
        <w:sym w:font="Symbol" w:char="F066"/>
      </w:r>
      <w:r w:rsidR="00AF58AE">
        <w:rPr>
          <w:i/>
        </w:rPr>
        <w:t xml:space="preserve"> </w:t>
      </w:r>
      <w:r w:rsidR="00AF58AE">
        <w:t>was substantially</w:t>
      </w:r>
      <w:ins w:id="36" w:author="Nathaniel Blanco" w:date="2018-02-01T05:48:00Z">
        <w:r w:rsidR="00C70123">
          <w:t xml:space="preserve"> lower</w:t>
        </w:r>
      </w:ins>
      <w:r w:rsidR="00545CE7">
        <w:t xml:space="preserve"> in both the congruent and competition conditions compared to baseline, suggesting much lower levels of systematic exploration in these two conditions. While performance suggests that in the congruent condition systematic exploration was largely replaced with reward </w:t>
      </w:r>
      <w:r w:rsidR="00545CE7">
        <w:lastRenderedPageBreak/>
        <w:t xml:space="preserve">maximizing choices, in the competition condition a low value of </w:t>
      </w:r>
      <w:r w:rsidR="00545CE7" w:rsidRPr="002A6B5D">
        <w:rPr>
          <w:i/>
        </w:rPr>
        <w:sym w:font="Symbol" w:char="F062"/>
      </w:r>
      <w:r w:rsidR="00545CE7">
        <w:t xml:space="preserve"> suggests a greater amount of random exploration in that condition.</w:t>
      </w:r>
    </w:p>
    <w:p w14:paraId="5F3ABF70" w14:textId="77777777" w:rsidR="00097B13" w:rsidRDefault="00097B13" w:rsidP="004F484D">
      <w:pPr>
        <w:ind w:firstLine="0"/>
      </w:pPr>
    </w:p>
    <w:p w14:paraId="6BCF13FC" w14:textId="77777777" w:rsidR="00FD3A05" w:rsidRPr="00564D1E" w:rsidRDefault="00FD3A05" w:rsidP="004F484D">
      <w:pPr>
        <w:ind w:firstLine="0"/>
      </w:pPr>
    </w:p>
    <w:p w14:paraId="023EA4C2" w14:textId="31597391" w:rsidR="00EC6AD0" w:rsidRDefault="00EC6AD0" w:rsidP="00EC6AD0">
      <w:pPr>
        <w:pStyle w:val="Figure"/>
      </w:pPr>
      <w:r>
        <w:t xml:space="preserve">Table 1: </w:t>
      </w:r>
      <w:r w:rsidR="002A6B5D">
        <w:t xml:space="preserve">Median best-fitting parameter values </w:t>
      </w:r>
      <w:r w:rsidR="00AF58AE">
        <w:t>(with standard deviation</w:t>
      </w:r>
      <w:ins w:id="37" w:author="Nathaniel Blanco" w:date="2018-02-01T05:49:00Z">
        <w:r w:rsidR="00F51506">
          <w:t>s</w:t>
        </w:r>
      </w:ins>
      <w:r w:rsidR="00AF58AE">
        <w:t xml:space="preserve"> in parentheses)</w:t>
      </w:r>
    </w:p>
    <w:p w14:paraId="384363D8" w14:textId="77777777" w:rsidR="00EC6AD0" w:rsidRDefault="00EC6AD0" w:rsidP="00EC6AD0">
      <w:pPr>
        <w:pStyle w:val="NormalSectionStart"/>
      </w:pPr>
    </w:p>
    <w:tbl>
      <w:tblPr>
        <w:tblStyle w:val="TableGrid"/>
        <w:tblW w:w="0" w:type="auto"/>
        <w:tblLook w:val="04A0" w:firstRow="1" w:lastRow="0" w:firstColumn="1" w:lastColumn="0" w:noHBand="0" w:noVBand="1"/>
      </w:tblPr>
      <w:tblGrid>
        <w:gridCol w:w="538"/>
        <w:gridCol w:w="1452"/>
        <w:gridCol w:w="1398"/>
        <w:gridCol w:w="1462"/>
      </w:tblGrid>
      <w:tr w:rsidR="00AF58AE" w:rsidRPr="002074A9" w14:paraId="4ADEF9AA" w14:textId="77777777" w:rsidTr="00AF58AE">
        <w:tc>
          <w:tcPr>
            <w:tcW w:w="538" w:type="dxa"/>
            <w:tcBorders>
              <w:bottom w:val="single" w:sz="4" w:space="0" w:color="auto"/>
              <w:right w:val="nil"/>
            </w:tcBorders>
          </w:tcPr>
          <w:p w14:paraId="0C5A263F" w14:textId="77777777" w:rsidR="002A6B5D" w:rsidRPr="002A6B5D" w:rsidRDefault="002A6B5D" w:rsidP="00105363">
            <w:pPr>
              <w:rPr>
                <w:rFonts w:cs="Times New Roman"/>
                <w:sz w:val="20"/>
                <w:szCs w:val="20"/>
              </w:rPr>
            </w:pPr>
          </w:p>
        </w:tc>
        <w:tc>
          <w:tcPr>
            <w:tcW w:w="1452" w:type="dxa"/>
            <w:tcBorders>
              <w:left w:val="nil"/>
              <w:bottom w:val="single" w:sz="4" w:space="0" w:color="auto"/>
              <w:right w:val="nil"/>
            </w:tcBorders>
          </w:tcPr>
          <w:p w14:paraId="797A0205" w14:textId="77777777" w:rsidR="002A6B5D" w:rsidRPr="002A6B5D" w:rsidRDefault="002A6B5D" w:rsidP="00440347">
            <w:pPr>
              <w:jc w:val="center"/>
              <w:rPr>
                <w:rFonts w:cs="Times New Roman"/>
                <w:sz w:val="20"/>
                <w:szCs w:val="20"/>
              </w:rPr>
            </w:pPr>
            <w:r w:rsidRPr="002A6B5D">
              <w:rPr>
                <w:rFonts w:cs="Times New Roman"/>
                <w:sz w:val="20"/>
                <w:szCs w:val="20"/>
              </w:rPr>
              <w:t>Congruent</w:t>
            </w:r>
          </w:p>
        </w:tc>
        <w:tc>
          <w:tcPr>
            <w:tcW w:w="1398" w:type="dxa"/>
            <w:tcBorders>
              <w:left w:val="nil"/>
              <w:bottom w:val="single" w:sz="4" w:space="0" w:color="auto"/>
              <w:right w:val="nil"/>
            </w:tcBorders>
          </w:tcPr>
          <w:p w14:paraId="58AC706D" w14:textId="77777777" w:rsidR="002A6B5D" w:rsidRPr="002A6B5D" w:rsidRDefault="002A6B5D" w:rsidP="00440347">
            <w:pPr>
              <w:jc w:val="center"/>
              <w:rPr>
                <w:rFonts w:cs="Times New Roman"/>
                <w:sz w:val="20"/>
                <w:szCs w:val="20"/>
              </w:rPr>
            </w:pPr>
            <w:r w:rsidRPr="002A6B5D">
              <w:rPr>
                <w:rFonts w:cs="Times New Roman"/>
                <w:sz w:val="20"/>
                <w:szCs w:val="20"/>
              </w:rPr>
              <w:t>Competition</w:t>
            </w:r>
          </w:p>
        </w:tc>
        <w:tc>
          <w:tcPr>
            <w:tcW w:w="1462" w:type="dxa"/>
            <w:tcBorders>
              <w:left w:val="nil"/>
              <w:bottom w:val="single" w:sz="4" w:space="0" w:color="auto"/>
            </w:tcBorders>
          </w:tcPr>
          <w:p w14:paraId="6A61F41D" w14:textId="77777777" w:rsidR="002A6B5D" w:rsidRPr="002A6B5D" w:rsidRDefault="002A6B5D" w:rsidP="00440347">
            <w:pPr>
              <w:jc w:val="center"/>
              <w:rPr>
                <w:rFonts w:cs="Times New Roman"/>
                <w:sz w:val="20"/>
                <w:szCs w:val="20"/>
              </w:rPr>
            </w:pPr>
            <w:r w:rsidRPr="002A6B5D">
              <w:rPr>
                <w:rFonts w:cs="Times New Roman"/>
                <w:sz w:val="20"/>
                <w:szCs w:val="20"/>
              </w:rPr>
              <w:t>Baseline</w:t>
            </w:r>
          </w:p>
        </w:tc>
      </w:tr>
      <w:tr w:rsidR="00AF58AE" w:rsidRPr="002074A9" w14:paraId="1C7C04D1" w14:textId="77777777" w:rsidTr="00AF58AE">
        <w:trPr>
          <w:trHeight w:val="260"/>
        </w:trPr>
        <w:tc>
          <w:tcPr>
            <w:tcW w:w="538" w:type="dxa"/>
            <w:tcBorders>
              <w:bottom w:val="nil"/>
              <w:right w:val="nil"/>
            </w:tcBorders>
          </w:tcPr>
          <w:p w14:paraId="671CD5A2" w14:textId="77777777" w:rsidR="002A6B5D" w:rsidRPr="002A6B5D" w:rsidRDefault="00BD1D31" w:rsidP="00105363">
            <w:pPr>
              <w:rPr>
                <w:rFonts w:cs="Times New Roman"/>
                <w:i/>
                <w:sz w:val="20"/>
                <w:szCs w:val="20"/>
                <w:vertAlign w:val="subscript"/>
              </w:rPr>
            </w:pPr>
            <w:r w:rsidRPr="003E367F">
              <w:rPr>
                <w:i/>
              </w:rPr>
              <w:sym w:font="Symbol" w:char="F066"/>
            </w:r>
          </w:p>
        </w:tc>
        <w:tc>
          <w:tcPr>
            <w:tcW w:w="1452" w:type="dxa"/>
            <w:tcBorders>
              <w:left w:val="nil"/>
              <w:bottom w:val="nil"/>
              <w:right w:val="nil"/>
            </w:tcBorders>
          </w:tcPr>
          <w:p w14:paraId="583C90C0"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045</w:t>
            </w:r>
            <w:r w:rsidR="00AF58AE">
              <w:rPr>
                <w:rFonts w:cs="Times New Roman"/>
                <w:sz w:val="20"/>
                <w:szCs w:val="20"/>
              </w:rPr>
              <w:t xml:space="preserve"> (0.35)</w:t>
            </w:r>
          </w:p>
        </w:tc>
        <w:tc>
          <w:tcPr>
            <w:tcW w:w="1398" w:type="dxa"/>
            <w:tcBorders>
              <w:left w:val="nil"/>
              <w:bottom w:val="nil"/>
              <w:right w:val="nil"/>
            </w:tcBorders>
          </w:tcPr>
          <w:p w14:paraId="2689FAFB"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023</w:t>
            </w:r>
            <w:r w:rsidR="00AF58AE">
              <w:rPr>
                <w:rFonts w:cs="Times New Roman"/>
                <w:sz w:val="20"/>
                <w:szCs w:val="20"/>
              </w:rPr>
              <w:t xml:space="preserve"> (0.44)</w:t>
            </w:r>
          </w:p>
        </w:tc>
        <w:tc>
          <w:tcPr>
            <w:tcW w:w="1462" w:type="dxa"/>
            <w:tcBorders>
              <w:left w:val="nil"/>
              <w:bottom w:val="nil"/>
            </w:tcBorders>
          </w:tcPr>
          <w:p w14:paraId="166E31DF"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419</w:t>
            </w:r>
            <w:r w:rsidR="00AF58AE">
              <w:rPr>
                <w:rFonts w:cs="Times New Roman"/>
                <w:sz w:val="20"/>
                <w:szCs w:val="20"/>
              </w:rPr>
              <w:t xml:space="preserve"> (0.40)</w:t>
            </w:r>
          </w:p>
        </w:tc>
      </w:tr>
      <w:tr w:rsidR="00AF58AE" w:rsidRPr="002074A9" w14:paraId="2004D9D9" w14:textId="77777777" w:rsidTr="00AF58AE">
        <w:tc>
          <w:tcPr>
            <w:tcW w:w="538" w:type="dxa"/>
            <w:tcBorders>
              <w:top w:val="nil"/>
              <w:bottom w:val="single" w:sz="4" w:space="0" w:color="auto"/>
              <w:right w:val="nil"/>
            </w:tcBorders>
          </w:tcPr>
          <w:p w14:paraId="5CD1805E" w14:textId="77777777" w:rsidR="002A6B5D" w:rsidRPr="002A6B5D" w:rsidRDefault="002A6B5D" w:rsidP="00105363">
            <w:pPr>
              <w:rPr>
                <w:rFonts w:cs="Times New Roman"/>
                <w:i/>
                <w:sz w:val="20"/>
                <w:szCs w:val="20"/>
                <w:vertAlign w:val="subscript"/>
              </w:rPr>
            </w:pPr>
            <w:r w:rsidRPr="002A6B5D">
              <w:rPr>
                <w:rFonts w:cs="Times New Roman"/>
                <w:i/>
                <w:sz w:val="20"/>
                <w:szCs w:val="20"/>
              </w:rPr>
              <w:sym w:font="Symbol" w:char="F062"/>
            </w:r>
          </w:p>
        </w:tc>
        <w:tc>
          <w:tcPr>
            <w:tcW w:w="1452" w:type="dxa"/>
            <w:tcBorders>
              <w:top w:val="nil"/>
              <w:left w:val="nil"/>
              <w:bottom w:val="single" w:sz="4" w:space="0" w:color="auto"/>
              <w:right w:val="nil"/>
            </w:tcBorders>
          </w:tcPr>
          <w:p w14:paraId="6C368A0F"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775</w:t>
            </w:r>
            <w:r w:rsidR="00AF58AE">
              <w:rPr>
                <w:rFonts w:cs="Times New Roman"/>
                <w:sz w:val="20"/>
                <w:szCs w:val="20"/>
              </w:rPr>
              <w:t xml:space="preserve"> (74)*</w:t>
            </w:r>
          </w:p>
        </w:tc>
        <w:tc>
          <w:tcPr>
            <w:tcW w:w="1398" w:type="dxa"/>
            <w:tcBorders>
              <w:top w:val="nil"/>
              <w:left w:val="nil"/>
              <w:bottom w:val="single" w:sz="4" w:space="0" w:color="auto"/>
              <w:right w:val="nil"/>
            </w:tcBorders>
          </w:tcPr>
          <w:p w14:paraId="035B6195" w14:textId="77777777" w:rsidR="002A6B5D" w:rsidRPr="002A6B5D" w:rsidRDefault="002A6B5D" w:rsidP="00AC72F1">
            <w:pPr>
              <w:jc w:val="center"/>
              <w:rPr>
                <w:rFonts w:cs="Times New Roman"/>
                <w:sz w:val="20"/>
                <w:szCs w:val="20"/>
              </w:rPr>
            </w:pPr>
            <w:r w:rsidRPr="002A6B5D">
              <w:rPr>
                <w:rFonts w:cs="Times New Roman"/>
                <w:sz w:val="20"/>
                <w:szCs w:val="20"/>
              </w:rPr>
              <w:t>0.</w:t>
            </w:r>
            <w:r w:rsidR="00AC72F1">
              <w:rPr>
                <w:rFonts w:cs="Times New Roman"/>
                <w:sz w:val="20"/>
                <w:szCs w:val="20"/>
              </w:rPr>
              <w:t>277</w:t>
            </w:r>
            <w:r w:rsidR="00AF58AE">
              <w:rPr>
                <w:rFonts w:cs="Times New Roman"/>
                <w:sz w:val="20"/>
                <w:szCs w:val="20"/>
              </w:rPr>
              <w:t xml:space="preserve"> (2.7)</w:t>
            </w:r>
          </w:p>
        </w:tc>
        <w:tc>
          <w:tcPr>
            <w:tcW w:w="1462" w:type="dxa"/>
            <w:tcBorders>
              <w:top w:val="nil"/>
              <w:left w:val="nil"/>
              <w:bottom w:val="single" w:sz="4" w:space="0" w:color="auto"/>
            </w:tcBorders>
          </w:tcPr>
          <w:p w14:paraId="63BB359E" w14:textId="77777777" w:rsidR="002A6B5D" w:rsidRPr="002A6B5D" w:rsidRDefault="002A6B5D" w:rsidP="00AC72F1">
            <w:pPr>
              <w:jc w:val="center"/>
              <w:rPr>
                <w:rFonts w:cs="Times New Roman"/>
                <w:sz w:val="20"/>
                <w:szCs w:val="20"/>
              </w:rPr>
            </w:pPr>
            <w:r w:rsidRPr="002A6B5D">
              <w:rPr>
                <w:rFonts w:cs="Times New Roman"/>
                <w:sz w:val="20"/>
                <w:szCs w:val="20"/>
              </w:rPr>
              <w:t>0.</w:t>
            </w:r>
            <w:r w:rsidR="00AC72F1">
              <w:rPr>
                <w:rFonts w:cs="Times New Roman"/>
                <w:sz w:val="20"/>
                <w:szCs w:val="20"/>
              </w:rPr>
              <w:t>689</w:t>
            </w:r>
            <w:r w:rsidR="00AF58AE">
              <w:rPr>
                <w:rFonts w:cs="Times New Roman"/>
                <w:sz w:val="20"/>
                <w:szCs w:val="20"/>
              </w:rPr>
              <w:t xml:space="preserve"> (39)*</w:t>
            </w:r>
          </w:p>
        </w:tc>
      </w:tr>
    </w:tbl>
    <w:p w14:paraId="75261F70" w14:textId="77777777" w:rsidR="00393C35" w:rsidRDefault="00AF58AE" w:rsidP="00AF58AE">
      <w:pPr>
        <w:ind w:firstLine="0"/>
      </w:pPr>
      <w:r>
        <w:rPr>
          <w:sz w:val="18"/>
        </w:rPr>
        <w:t xml:space="preserve">*Note: While the medians suggest most values were small, </w:t>
      </w:r>
      <w:r w:rsidRPr="002A6B5D">
        <w:rPr>
          <w:i/>
        </w:rPr>
        <w:sym w:font="Symbol" w:char="F062"/>
      </w:r>
      <w:r>
        <w:rPr>
          <w:i/>
        </w:rPr>
        <w:t xml:space="preserve"> </w:t>
      </w:r>
      <w:r w:rsidRPr="00F51506">
        <w:rPr>
          <w:sz w:val="18"/>
          <w:szCs w:val="18"/>
          <w:rPrChange w:id="38" w:author="Nathaniel Blanco" w:date="2018-02-01T05:50:00Z">
            <w:rPr/>
          </w:rPrChange>
        </w:rPr>
        <w:t xml:space="preserve">has no upper limit, and infrequent large outliers (which are consistent with reward maximization) result in large standard deviations for </w:t>
      </w:r>
      <w:r w:rsidRPr="00F51506">
        <w:rPr>
          <w:i/>
          <w:sz w:val="18"/>
          <w:szCs w:val="18"/>
          <w:rPrChange w:id="39" w:author="Nathaniel Blanco" w:date="2018-02-01T05:50:00Z">
            <w:rPr>
              <w:i/>
            </w:rPr>
          </w:rPrChange>
        </w:rPr>
        <w:sym w:font="Symbol" w:char="F062"/>
      </w:r>
      <w:r w:rsidRPr="00F51506">
        <w:rPr>
          <w:sz w:val="18"/>
          <w:szCs w:val="18"/>
          <w:rPrChange w:id="40" w:author="Nathaniel Blanco" w:date="2018-02-01T05:50:00Z">
            <w:rPr/>
          </w:rPrChange>
        </w:rPr>
        <w:t>.</w:t>
      </w:r>
    </w:p>
    <w:p w14:paraId="52910213" w14:textId="77777777" w:rsidR="00FD3A05" w:rsidRPr="00AF58AE" w:rsidRDefault="00FD3A05" w:rsidP="00AF58AE">
      <w:pPr>
        <w:ind w:firstLine="0"/>
        <w:rPr>
          <w:sz w:val="18"/>
        </w:rPr>
      </w:pPr>
    </w:p>
    <w:p w14:paraId="20096C72" w14:textId="77777777" w:rsidR="00393C35" w:rsidRDefault="00AD22FC" w:rsidP="00EB276B">
      <w:pPr>
        <w:pStyle w:val="Heading1"/>
        <w:spacing w:before="220"/>
      </w:pPr>
      <w:r>
        <w:t>Discussion</w:t>
      </w:r>
    </w:p>
    <w:p w14:paraId="24920737" w14:textId="45028AEB" w:rsidR="00896529" w:rsidRDefault="00545CE7" w:rsidP="00414438">
      <w:pPr>
        <w:ind w:firstLine="0"/>
      </w:pPr>
      <w:r>
        <w:t>In this study</w:t>
      </w:r>
      <w:r w:rsidR="00F30DA7">
        <w:t>,</w:t>
      </w:r>
      <w:r>
        <w:t xml:space="preserve"> we examined the effects of an attentional manipulation on young children’s choices and exploratory behavior. Our results suggest that including an option that is much more perceptually salient than the others decreases the level of systematic exploration that young children exhibit, compared to a baseline condition. In addition, children’s choices did not indicate that they were</w:t>
      </w:r>
      <w:r w:rsidR="00530ACE">
        <w:t xml:space="preserve"> simply novelty-seeking in their choice strategy. Instead the effect of saliency was dependent on whether or not it was congruent with or in competition with reward maximization. When the salient option was also highly valuable</w:t>
      </w:r>
      <w:del w:id="41" w:author="Nathaniel Blanco" w:date="2018-02-01T05:50:00Z">
        <w:r w:rsidR="00530ACE" w:rsidDel="00F51506">
          <w:delText xml:space="preserve"> children</w:delText>
        </w:r>
      </w:del>
      <w:r w:rsidR="00530ACE">
        <w:t xml:space="preserve">, children chose that option more often than in the other conditions. But, when the salient option was low in value, it was not chosen any more often than in the other conditions. </w:t>
      </w:r>
      <w:r w:rsidR="00896529">
        <w:t xml:space="preserve">This interaction suggests a more complicated role of attention in determining young children’s </w:t>
      </w:r>
      <w:del w:id="42" w:author="Nathaniel Blanco" w:date="2018-02-01T05:51:00Z">
        <w:r w:rsidR="00896529" w:rsidDel="00F51506">
          <w:delText>learning</w:delText>
        </w:r>
      </w:del>
      <w:ins w:id="43" w:author="Nathaniel Blanco" w:date="2018-02-01T05:51:00Z">
        <w:r w:rsidR="00F51506">
          <w:t>choices</w:t>
        </w:r>
      </w:ins>
      <w:r w:rsidR="00896529">
        <w:t xml:space="preserve">. While its exact role requires further study to be determined, </w:t>
      </w:r>
      <w:ins w:id="44" w:author="Nathaniel Blanco" w:date="2018-02-01T05:51:00Z">
        <w:r w:rsidR="00F51506">
          <w:t>saliency</w:t>
        </w:r>
      </w:ins>
      <w:del w:id="45" w:author="Nathaniel Blanco" w:date="2018-02-01T05:51:00Z">
        <w:r w:rsidR="00896529" w:rsidDel="00F51506">
          <w:delText>it</w:delText>
        </w:r>
      </w:del>
      <w:r w:rsidR="00896529">
        <w:t xml:space="preserve"> appears to act as a type of cue that can facilitate learning under the right circumstances.</w:t>
      </w:r>
    </w:p>
    <w:p w14:paraId="112B8C7E" w14:textId="77777777" w:rsidR="00393C35" w:rsidRDefault="00896529" w:rsidP="00896529">
      <w:pPr>
        <w:ind w:firstLine="180"/>
      </w:pPr>
      <w:r>
        <w:t>Together these results suggest that attentional mechanisms are a major determinant of exploratory behavior in young children. When saliency and/or novelty are otherwise equal, systematic exploration dominates choices</w:t>
      </w:r>
      <w:r w:rsidR="000D487F">
        <w:t xml:space="preserve">, with options that were less recently sampled being more likely to be selected. </w:t>
      </w:r>
      <w:r w:rsidR="004E0094">
        <w:t>Asymme</w:t>
      </w:r>
      <w:r w:rsidR="005637D1">
        <w:t>try in salience/novelty seems to disrupt</w:t>
      </w:r>
      <w:r w:rsidR="004E0094">
        <w:t xml:space="preserve"> this process</w:t>
      </w:r>
      <w:r w:rsidR="005637D1">
        <w:t xml:space="preserve">, leading to relatively less systematic exploration. Once disrupted, if the salient stimulus signals a rewarding option, it can act as a cue that facilitates learning. If not, children seem instead to revert to a random exploration strategy. </w:t>
      </w:r>
    </w:p>
    <w:p w14:paraId="4EB98A80" w14:textId="77777777" w:rsidR="00896529" w:rsidRDefault="005637D1" w:rsidP="00896529">
      <w:pPr>
        <w:ind w:firstLine="180"/>
      </w:pPr>
      <w:r>
        <w:t>These results point to an integral role of attentional mechanisms in systematic exploratory behavior in young children, in contrast to the top-down PFC mediated processes involved in systematic exploration in adults. Despite PFC being immature, young children’s distributed attention allocation pattern seems to support systematic exploration, which may be critical in enabling broad information gathering during the early stages of life.</w:t>
      </w:r>
    </w:p>
    <w:p w14:paraId="3F032A57" w14:textId="77777777" w:rsidR="00896529" w:rsidRDefault="00896529" w:rsidP="00896529">
      <w:pPr>
        <w:ind w:firstLine="180"/>
      </w:pPr>
    </w:p>
    <w:p w14:paraId="777C1D46" w14:textId="77777777" w:rsidR="00393C35" w:rsidRDefault="00393C35">
      <w:pPr>
        <w:pStyle w:val="Heading1"/>
        <w:spacing w:before="220"/>
      </w:pPr>
      <w:r>
        <w:lastRenderedPageBreak/>
        <w:t>Acknowledgments</w:t>
      </w:r>
    </w:p>
    <w:p w14:paraId="6F7C062E" w14:textId="77777777" w:rsidR="00393C35" w:rsidRDefault="00F2596F">
      <w:pPr>
        <w:pStyle w:val="NormalSectionStart"/>
      </w:pPr>
      <w:r w:rsidRPr="00F2596F">
        <w:t xml:space="preserve">This research was supported by National Institutes of Health Grants R01HD078545 and P01HD080679 to V. M. Sloutsky. </w:t>
      </w:r>
    </w:p>
    <w:p w14:paraId="04060761" w14:textId="77777777" w:rsidR="00393C35" w:rsidRDefault="00393C35" w:rsidP="00393C35">
      <w:pPr>
        <w:pStyle w:val="Heading1"/>
        <w:spacing w:before="220"/>
      </w:pPr>
      <w:r>
        <w:t xml:space="preserve">References </w:t>
      </w:r>
    </w:p>
    <w:p w14:paraId="7655C0AB" w14:textId="77777777" w:rsidR="00F3417B" w:rsidRDefault="00F3417B" w:rsidP="00F3417B">
      <w:pPr>
        <w:pStyle w:val="Reference"/>
      </w:pPr>
      <w:r w:rsidRPr="00F3417B">
        <w:t>Badre, D., Doll, B. B., Long, N. M., &amp; Frank, M. J. (2012). Rostrolateral prefrontal cortex and individual differences in uncertainty-driven explo</w:t>
      </w:r>
      <w:r>
        <w:t>ration. </w:t>
      </w:r>
      <w:r w:rsidRPr="00F3417B">
        <w:rPr>
          <w:i/>
        </w:rPr>
        <w:t>Neuron</w:t>
      </w:r>
      <w:r>
        <w:t>, </w:t>
      </w:r>
      <w:r w:rsidRPr="00F3417B">
        <w:rPr>
          <w:i/>
        </w:rPr>
        <w:t>73</w:t>
      </w:r>
      <w:r>
        <w:t>(3), 595-607.</w:t>
      </w:r>
    </w:p>
    <w:p w14:paraId="52CD554F" w14:textId="77777777" w:rsidR="0094055C" w:rsidRDefault="0094055C" w:rsidP="0094055C">
      <w:pPr>
        <w:pStyle w:val="Reference"/>
      </w:pPr>
      <w:r w:rsidRPr="0094055C">
        <w:t>Blair, M. R., Watson, M. R., &amp; Meier, K. M. (2009). Errors, efficiency, and the interplay between attention and category learning.</w:t>
      </w:r>
      <w:r w:rsidRPr="0094055C">
        <w:rPr>
          <w:i/>
        </w:rPr>
        <w:t> Cognition, 112</w:t>
      </w:r>
      <w:r>
        <w:t>(2), 330-336.</w:t>
      </w:r>
    </w:p>
    <w:p w14:paraId="2A4E94D6" w14:textId="77777777" w:rsidR="00F3417B" w:rsidRDefault="00F3417B" w:rsidP="00BD6BE8">
      <w:pPr>
        <w:pStyle w:val="Reference"/>
      </w:pPr>
      <w:r w:rsidRPr="00F3417B">
        <w:t>Blanco, N. J., Love, B. C., Cooper, J. A., McGeary, J. E., Knopik, V. S., &amp; Maddox, W. T. (2015). A frontal dopamine system for reflective exploratory behavior. </w:t>
      </w:r>
      <w:r w:rsidRPr="00F3417B">
        <w:rPr>
          <w:i/>
        </w:rPr>
        <w:t>Neurobiology of learning and memory, 123</w:t>
      </w:r>
      <w:r w:rsidR="00BD6BE8">
        <w:t>, 84-91.</w:t>
      </w:r>
    </w:p>
    <w:p w14:paraId="23B0A71E" w14:textId="77777777" w:rsidR="00DA6AAF" w:rsidRDefault="00DA6AAF" w:rsidP="00BD6BE8">
      <w:pPr>
        <w:pStyle w:val="Reference"/>
      </w:pPr>
      <w:r>
        <w:t xml:space="preserve">Blanco &amp; Sloutsky (under review). </w:t>
      </w:r>
      <w:r w:rsidRPr="00DA6AAF">
        <w:t>Advantages of developmental limitations: Exploration dominates choices in young children</w:t>
      </w:r>
      <w:r>
        <w:t>.</w:t>
      </w:r>
    </w:p>
    <w:p w14:paraId="4B07E76A" w14:textId="77777777" w:rsidR="00BD6BE8" w:rsidRDefault="00F3417B" w:rsidP="00BD6BE8">
      <w:pPr>
        <w:pStyle w:val="Reference"/>
      </w:pPr>
      <w:r w:rsidRPr="00F3417B">
        <w:t>Daw, N. D., O'doherty, J. P., Dayan, P., Seymour, B., &amp; Dolan, R. J. (2006). Cortical substrates for exploratory decisions in humans. </w:t>
      </w:r>
      <w:r w:rsidRPr="00F3417B">
        <w:rPr>
          <w:i/>
        </w:rPr>
        <w:t>Nature, 441</w:t>
      </w:r>
      <w:r>
        <w:t>(7095), 876-879.</w:t>
      </w:r>
    </w:p>
    <w:p w14:paraId="0945AC39" w14:textId="77777777" w:rsidR="00063B7E" w:rsidRPr="00063B7E" w:rsidRDefault="00063B7E" w:rsidP="00063B7E">
      <w:pPr>
        <w:pStyle w:val="Reference"/>
      </w:pPr>
      <w:r w:rsidRPr="00063B7E">
        <w:t>Deng, W. S., &amp; Sloutsky, V. M. (2015). The development of categorization: Effects of classification and inference training on category representation. </w:t>
      </w:r>
      <w:r w:rsidRPr="00063B7E">
        <w:rPr>
          <w:i/>
        </w:rPr>
        <w:t>Developmental Psychology, 51</w:t>
      </w:r>
      <w:r w:rsidRPr="00063B7E">
        <w:t>(3), 392-405.</w:t>
      </w:r>
    </w:p>
    <w:p w14:paraId="50ECAA99" w14:textId="77777777" w:rsidR="00063B7E" w:rsidRDefault="00063B7E" w:rsidP="00063B7E">
      <w:pPr>
        <w:pStyle w:val="Reference"/>
      </w:pPr>
      <w:r w:rsidRPr="00063B7E">
        <w:t>Deng, W. S., &amp; Sloutsky, V. M. (2016). Selective attention, diffused attention, and the development of categorization. </w:t>
      </w:r>
      <w:r w:rsidRPr="00063B7E">
        <w:rPr>
          <w:i/>
        </w:rPr>
        <w:t>Cognitive Psychology, 91,</w:t>
      </w:r>
      <w:r w:rsidRPr="00063B7E">
        <w:t xml:space="preserve"> 24-62.</w:t>
      </w:r>
    </w:p>
    <w:p w14:paraId="225989A6" w14:textId="77777777" w:rsidR="00F3417B" w:rsidRDefault="00F3417B" w:rsidP="00F3417B">
      <w:pPr>
        <w:pStyle w:val="Reference"/>
      </w:pPr>
      <w:r w:rsidRPr="00F3417B">
        <w:t xml:space="preserve">Frank, M.J., Doll, B.B., Oas-Terpstra, J., &amp; Moreno, F. (2009). Prefrontal and striatal dopaminergic genes predict individual differences in exploration and exploitation. </w:t>
      </w:r>
      <w:r w:rsidRPr="00F3417B">
        <w:rPr>
          <w:i/>
        </w:rPr>
        <w:t>Nature Neuroscience, 12</w:t>
      </w:r>
      <w:r>
        <w:t xml:space="preserve">, 1062–1068. </w:t>
      </w:r>
    </w:p>
    <w:p w14:paraId="60026584" w14:textId="77777777" w:rsidR="00A836F0" w:rsidRDefault="00A836F0" w:rsidP="00A836F0">
      <w:pPr>
        <w:pStyle w:val="Reference"/>
      </w:pPr>
      <w:r w:rsidRPr="00A836F0">
        <w:t>Gottlieb, J. (2012). Attention, learning, and the value of information. </w:t>
      </w:r>
      <w:r w:rsidRPr="00A836F0">
        <w:rPr>
          <w:i/>
        </w:rPr>
        <w:t>Neuron, 76</w:t>
      </w:r>
      <w:r>
        <w:t>(2), 281-295.</w:t>
      </w:r>
    </w:p>
    <w:p w14:paraId="56FD6C57" w14:textId="77777777" w:rsidR="00BD6BE8" w:rsidRDefault="00BD6BE8" w:rsidP="00BD6BE8">
      <w:pPr>
        <w:pStyle w:val="Reference"/>
      </w:pPr>
      <w:r w:rsidRPr="00BD6BE8">
        <w:t xml:space="preserve">Kakade, S., &amp; Dayan, P. (2002). Dopamine: Generalization and bonuses. </w:t>
      </w:r>
      <w:r w:rsidRPr="00BD6BE8">
        <w:rPr>
          <w:i/>
        </w:rPr>
        <w:t>Neural Networks, 15,</w:t>
      </w:r>
      <w:r w:rsidRPr="00BD6BE8">
        <w:t xml:space="preserve"> 549–559. doi:10.1016/S0893-6080(02)00048-</w:t>
      </w:r>
      <w:r>
        <w:t>5</w:t>
      </w:r>
    </w:p>
    <w:p w14:paraId="53323B51" w14:textId="77777777" w:rsidR="00A836F0" w:rsidRDefault="00A836F0" w:rsidP="00A836F0">
      <w:pPr>
        <w:pStyle w:val="Reference"/>
      </w:pPr>
      <w:r w:rsidRPr="00A836F0">
        <w:t>Konovalov, A., &amp; Krajbich, I. (2016a). Gaze data reveal distinct choice processes underlying model-based and mod</w:t>
      </w:r>
      <w:r>
        <w:t xml:space="preserve">el-free reinforcement learning. </w:t>
      </w:r>
      <w:r>
        <w:rPr>
          <w:i/>
        </w:rPr>
        <w:t xml:space="preserve">Nature communications, </w:t>
      </w:r>
      <w:r w:rsidRPr="00A836F0">
        <w:rPr>
          <w:i/>
        </w:rPr>
        <w:t>7</w:t>
      </w:r>
      <w:r>
        <w:t>.</w:t>
      </w:r>
    </w:p>
    <w:p w14:paraId="491A79FA" w14:textId="77777777" w:rsidR="00F3417B" w:rsidRDefault="00F3417B" w:rsidP="00F3417B">
      <w:pPr>
        <w:pStyle w:val="Reference"/>
      </w:pPr>
      <w:r w:rsidRPr="00F3417B">
        <w:t>Knox, W. B., Otto, A. R., Stone, P., &amp; Love, B. (2012). The nature of belief-directed exploratory choice in human decision-making. </w:t>
      </w:r>
      <w:r w:rsidRPr="00F3417B">
        <w:rPr>
          <w:i/>
        </w:rPr>
        <w:t>Frontiers in psychology, 2,</w:t>
      </w:r>
      <w:r>
        <w:t xml:space="preserve"> 398.</w:t>
      </w:r>
    </w:p>
    <w:p w14:paraId="17C646B6" w14:textId="77777777" w:rsidR="00465A23" w:rsidRDefault="00465A23" w:rsidP="00465A23">
      <w:pPr>
        <w:pStyle w:val="Reference"/>
      </w:pPr>
      <w:r w:rsidRPr="00465A23">
        <w:t xml:space="preserve">Otto, A. R., Knox, W. B., Markman, A. B., &amp; Love, B. C. (2014). Physiological and behavioral signatures of reflective exploratory choice. </w:t>
      </w:r>
      <w:r w:rsidRPr="00465A23">
        <w:rPr>
          <w:i/>
        </w:rPr>
        <w:t>Cognitive, Affective, &amp; Behavioral Neuroscience, 14,</w:t>
      </w:r>
      <w:r>
        <w:t xml:space="preserve"> 1167–1183. </w:t>
      </w:r>
    </w:p>
    <w:p w14:paraId="2C937442" w14:textId="77777777" w:rsidR="0094055C" w:rsidRDefault="0094055C" w:rsidP="0094055C">
      <w:pPr>
        <w:pStyle w:val="Reference"/>
      </w:pPr>
      <w:r w:rsidRPr="0094055C">
        <w:t>Plebanek, D. J., &amp; Sloutsky, V. M. (2017). Costs of selective attention: when children notice what adults miss. </w:t>
      </w:r>
      <w:r w:rsidRPr="0094055C">
        <w:rPr>
          <w:i/>
        </w:rPr>
        <w:t>Psychological Science, 28</w:t>
      </w:r>
      <w:r>
        <w:t>(6), 723-732.</w:t>
      </w:r>
    </w:p>
    <w:p w14:paraId="2FDFCE09" w14:textId="77777777" w:rsidR="0094055C" w:rsidRPr="00063B7E" w:rsidRDefault="0094055C" w:rsidP="0094055C">
      <w:pPr>
        <w:pStyle w:val="Reference"/>
      </w:pPr>
      <w:r w:rsidRPr="0094055C">
        <w:t xml:space="preserve">Rehder, B., &amp; Hoffman, A. B. (2005). Eyetracking and selective attention in category learning. </w:t>
      </w:r>
      <w:r w:rsidRPr="0094055C">
        <w:rPr>
          <w:i/>
        </w:rPr>
        <w:t>Cognitive Psychology, 51</w:t>
      </w:r>
      <w:r>
        <w:t xml:space="preserve">(1), 1-41. </w:t>
      </w:r>
    </w:p>
    <w:p w14:paraId="37F002BE" w14:textId="77777777" w:rsidR="0094055C" w:rsidRDefault="0094055C" w:rsidP="0094055C">
      <w:pPr>
        <w:pStyle w:val="Reference"/>
      </w:pPr>
      <w:r w:rsidRPr="0094055C">
        <w:t xml:space="preserve">Smith, L. B., &amp; Kemler, D. G. (1977). Developmental trends in free classification: Evidence for a new conceptualization </w:t>
      </w:r>
      <w:r w:rsidRPr="0094055C">
        <w:lastRenderedPageBreak/>
        <w:t>of perceptual development. </w:t>
      </w:r>
      <w:r w:rsidRPr="0094055C">
        <w:rPr>
          <w:i/>
        </w:rPr>
        <w:t>Journal of Experimental Child Psychology, 24</w:t>
      </w:r>
      <w:r w:rsidRPr="0094055C">
        <w:t>(2), 279-298.</w:t>
      </w:r>
    </w:p>
    <w:p w14:paraId="0DA5F3D7" w14:textId="77777777" w:rsidR="00F3417B" w:rsidRPr="00F3417B" w:rsidRDefault="00F3417B" w:rsidP="00F3417B">
      <w:pPr>
        <w:pStyle w:val="Reference"/>
      </w:pPr>
      <w:r w:rsidRPr="00F3417B">
        <w:t>Somerville, L. H., Sasse, S. F., Garrad, M. C., Drysdale, A. T., Abi Akar, N., Insel, C., &amp; Wilson, R. C. (2017). Charting the expansion of strategic exploratory behavior during adolescence. </w:t>
      </w:r>
      <w:r w:rsidRPr="00F3417B">
        <w:rPr>
          <w:i/>
        </w:rPr>
        <w:t>Journal of experimental psychology: general, 146</w:t>
      </w:r>
      <w:r w:rsidRPr="00F3417B">
        <w:t>(2), 155.</w:t>
      </w:r>
    </w:p>
    <w:p w14:paraId="32883727" w14:textId="77777777" w:rsidR="00A836F0" w:rsidRPr="00A836F0" w:rsidRDefault="00A836F0" w:rsidP="00A836F0">
      <w:pPr>
        <w:pStyle w:val="Reference"/>
      </w:pPr>
      <w:r w:rsidRPr="00A836F0">
        <w:t>Sowell, E. R., Thompson, P. M., Holmes, C. J., Jernigan, T. L., &amp; Toga, A. W. (1999). In vivo evidence for post-adolescent brain maturation in frontal and striatal regions. </w:t>
      </w:r>
      <w:r w:rsidRPr="00A836F0">
        <w:rPr>
          <w:i/>
        </w:rPr>
        <w:t>Nature neuroscience, 2</w:t>
      </w:r>
      <w:r w:rsidRPr="00A836F0">
        <w:t>(10), 859-861.</w:t>
      </w:r>
    </w:p>
    <w:p w14:paraId="2EB8A7EA" w14:textId="77777777" w:rsidR="00A836F0" w:rsidRPr="00A836F0" w:rsidRDefault="00A836F0" w:rsidP="00A836F0">
      <w:pPr>
        <w:pStyle w:val="Reference"/>
      </w:pPr>
      <w:r w:rsidRPr="00A836F0">
        <w:t>Sowell, E. R., Thompson, P. M., Leonard, C. M., Welcome, S. E., Kan, E., &amp; Toga, A. W. (2004). Longitudinal mapping of cortical thickness and brain growth in normal children. </w:t>
      </w:r>
      <w:r w:rsidRPr="00A836F0">
        <w:rPr>
          <w:i/>
        </w:rPr>
        <w:t>Journal of Neuroscience, 24</w:t>
      </w:r>
      <w:r w:rsidRPr="00A836F0">
        <w:t>(38), 8223-8231.</w:t>
      </w:r>
    </w:p>
    <w:p w14:paraId="7D0E8030" w14:textId="77777777" w:rsidR="00BD6BE8" w:rsidRPr="00BD6BE8" w:rsidRDefault="00BD6BE8" w:rsidP="00BD6BE8">
      <w:pPr>
        <w:pStyle w:val="Reference"/>
      </w:pPr>
      <w:r w:rsidRPr="00BD6BE8">
        <w:t>Sutton, R. S., &amp; Barto, A. G. (1998). </w:t>
      </w:r>
      <w:r w:rsidRPr="00BD6BE8">
        <w:rPr>
          <w:i/>
        </w:rPr>
        <w:t xml:space="preserve">Reinforcement learning: An introduction. </w:t>
      </w:r>
      <w:r w:rsidRPr="00BD6BE8">
        <w:t>Cambridge: MIT press.</w:t>
      </w:r>
    </w:p>
    <w:p w14:paraId="3058BCE1" w14:textId="77777777" w:rsidR="00F3417B" w:rsidRPr="0094055C" w:rsidRDefault="00F3417B" w:rsidP="0094055C">
      <w:pPr>
        <w:pStyle w:val="Reference"/>
      </w:pPr>
    </w:p>
    <w:p w14:paraId="5752DEED" w14:textId="77777777" w:rsidR="00393C35" w:rsidRDefault="00393C35" w:rsidP="00393C35">
      <w:pPr>
        <w:pStyle w:val="Reference"/>
      </w:pPr>
    </w:p>
    <w:sectPr w:rsidR="00393C35" w:rsidSect="00393C35">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Vladimir M. Sloutsky" w:date="2018-01-31T13:38:00Z" w:initials="VMS">
    <w:p w14:paraId="6F1926DC" w14:textId="77777777" w:rsidR="00337982" w:rsidRDefault="00337982">
      <w:pPr>
        <w:pStyle w:val="CommentText"/>
      </w:pPr>
      <w:r>
        <w:rPr>
          <w:rStyle w:val="CommentReference"/>
        </w:rPr>
        <w:annotationRef/>
      </w:r>
      <w:r>
        <w:t>These data are actually much better than we thought – the competition condition is LOWER than the Baseline for at least Blocks 2-3 (and potentially overall).</w:t>
      </w:r>
    </w:p>
    <w:p w14:paraId="5DB76A47" w14:textId="77777777" w:rsidR="00A3742E" w:rsidRDefault="00A3742E">
      <w:pPr>
        <w:pStyle w:val="CommentText"/>
      </w:pPr>
    </w:p>
    <w:p w14:paraId="6074FC69" w14:textId="7817CD55" w:rsidR="00A3742E" w:rsidRDefault="00A3742E">
      <w:pPr>
        <w:pStyle w:val="CommentText"/>
      </w:pPr>
      <w:r>
        <w:t>Nate: Yes, it was unclear at first</w:t>
      </w:r>
      <w:r w:rsidR="004018CC">
        <w:t>, but with recent data it is now clearly worse than baseline</w:t>
      </w:r>
    </w:p>
  </w:comment>
  <w:comment w:id="33" w:author="Vladimir M. Sloutsky" w:date="2018-01-31T13:43:00Z" w:initials="VMS">
    <w:p w14:paraId="32F4C680" w14:textId="77777777" w:rsidR="00337982" w:rsidRDefault="00337982">
      <w:pPr>
        <w:pStyle w:val="CommentText"/>
      </w:pPr>
      <w:r>
        <w:rPr>
          <w:rStyle w:val="CommentReference"/>
        </w:rPr>
        <w:annotationRef/>
      </w:r>
      <w:r>
        <w:t>We can use the existing effect sizes to estimate power, which will help us estimate the final sample.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4FC69" w15:done="0"/>
  <w15:commentEx w15:paraId="32F4C6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B8DC8" w14:textId="77777777" w:rsidR="00793BB3" w:rsidRDefault="00793BB3">
      <w:r>
        <w:separator/>
      </w:r>
    </w:p>
  </w:endnote>
  <w:endnote w:type="continuationSeparator" w:id="0">
    <w:p w14:paraId="6EF725AB" w14:textId="77777777" w:rsidR="00793BB3" w:rsidRDefault="0079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Palatino">
    <w:panose1 w:val="02000500000000000000"/>
    <w:charset w:val="00"/>
    <w:family w:val="roman"/>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5DD6A" w14:textId="77777777" w:rsidR="00793BB3" w:rsidRDefault="00793BB3">
      <w:r>
        <w:separator/>
      </w:r>
    </w:p>
  </w:footnote>
  <w:footnote w:type="continuationSeparator" w:id="0">
    <w:p w14:paraId="3063AC38" w14:textId="77777777" w:rsidR="00793BB3" w:rsidRDefault="00793B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043FE"/>
    <w:lvl w:ilvl="0">
      <w:start w:val="1"/>
      <w:numFmt w:val="decimal"/>
      <w:lvlText w:val="%1."/>
      <w:lvlJc w:val="left"/>
      <w:pPr>
        <w:tabs>
          <w:tab w:val="num" w:pos="1800"/>
        </w:tabs>
        <w:ind w:left="1800" w:hanging="360"/>
      </w:pPr>
    </w:lvl>
  </w:abstractNum>
  <w:abstractNum w:abstractNumId="2">
    <w:nsid w:val="FFFFFF7D"/>
    <w:multiLevelType w:val="singleLevel"/>
    <w:tmpl w:val="F13AF426"/>
    <w:lvl w:ilvl="0">
      <w:start w:val="1"/>
      <w:numFmt w:val="decimal"/>
      <w:lvlText w:val="%1."/>
      <w:lvlJc w:val="left"/>
      <w:pPr>
        <w:tabs>
          <w:tab w:val="num" w:pos="1440"/>
        </w:tabs>
        <w:ind w:left="1440" w:hanging="360"/>
      </w:pPr>
    </w:lvl>
  </w:abstractNum>
  <w:abstractNum w:abstractNumId="3">
    <w:nsid w:val="FFFFFF7E"/>
    <w:multiLevelType w:val="singleLevel"/>
    <w:tmpl w:val="1D14CFB6"/>
    <w:lvl w:ilvl="0">
      <w:start w:val="1"/>
      <w:numFmt w:val="decimal"/>
      <w:lvlText w:val="%1."/>
      <w:lvlJc w:val="left"/>
      <w:pPr>
        <w:tabs>
          <w:tab w:val="num" w:pos="1080"/>
        </w:tabs>
        <w:ind w:left="1080" w:hanging="360"/>
      </w:pPr>
    </w:lvl>
  </w:abstractNum>
  <w:abstractNum w:abstractNumId="4">
    <w:nsid w:val="FFFFFF7F"/>
    <w:multiLevelType w:val="singleLevel"/>
    <w:tmpl w:val="5D2CE628"/>
    <w:lvl w:ilvl="0">
      <w:start w:val="1"/>
      <w:numFmt w:val="decimal"/>
      <w:lvlText w:val="%1."/>
      <w:lvlJc w:val="left"/>
      <w:pPr>
        <w:tabs>
          <w:tab w:val="num" w:pos="720"/>
        </w:tabs>
        <w:ind w:left="720" w:hanging="360"/>
      </w:pPr>
    </w:lvl>
  </w:abstractNum>
  <w:abstractNum w:abstractNumId="5">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F1CFDFC"/>
    <w:lvl w:ilvl="0">
      <w:start w:val="1"/>
      <w:numFmt w:val="decimal"/>
      <w:lvlText w:val="%1."/>
      <w:lvlJc w:val="left"/>
      <w:pPr>
        <w:tabs>
          <w:tab w:val="num" w:pos="360"/>
        </w:tabs>
        <w:ind w:left="360" w:hanging="360"/>
      </w:pPr>
    </w:lvl>
  </w:abstractNum>
  <w:abstractNum w:abstractNumId="1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imir M. Sloutsky">
    <w15:presenceInfo w15:providerId="None" w15:userId="Vladimir M. Slou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97"/>
    <w:rsid w:val="00026DC5"/>
    <w:rsid w:val="000279C0"/>
    <w:rsid w:val="000469DE"/>
    <w:rsid w:val="00063B7E"/>
    <w:rsid w:val="00066971"/>
    <w:rsid w:val="000711FF"/>
    <w:rsid w:val="00073F30"/>
    <w:rsid w:val="000740FD"/>
    <w:rsid w:val="00097B13"/>
    <w:rsid w:val="000A2C97"/>
    <w:rsid w:val="000B3374"/>
    <w:rsid w:val="000B67D0"/>
    <w:rsid w:val="000C3E8F"/>
    <w:rsid w:val="000D487F"/>
    <w:rsid w:val="000E4746"/>
    <w:rsid w:val="00105363"/>
    <w:rsid w:val="00130E89"/>
    <w:rsid w:val="001D42BB"/>
    <w:rsid w:val="001E6FFD"/>
    <w:rsid w:val="00200B26"/>
    <w:rsid w:val="00211E37"/>
    <w:rsid w:val="002477B6"/>
    <w:rsid w:val="00250106"/>
    <w:rsid w:val="00255326"/>
    <w:rsid w:val="00257CCC"/>
    <w:rsid w:val="0026113D"/>
    <w:rsid w:val="00272943"/>
    <w:rsid w:val="00273130"/>
    <w:rsid w:val="00277427"/>
    <w:rsid w:val="00282481"/>
    <w:rsid w:val="00286504"/>
    <w:rsid w:val="00286BE9"/>
    <w:rsid w:val="002921D1"/>
    <w:rsid w:val="00295026"/>
    <w:rsid w:val="002A6B5D"/>
    <w:rsid w:val="002E1894"/>
    <w:rsid w:val="00302A58"/>
    <w:rsid w:val="00305A4D"/>
    <w:rsid w:val="00337982"/>
    <w:rsid w:val="00346829"/>
    <w:rsid w:val="00357EFA"/>
    <w:rsid w:val="00376AAF"/>
    <w:rsid w:val="00380F6B"/>
    <w:rsid w:val="003827AB"/>
    <w:rsid w:val="00393C35"/>
    <w:rsid w:val="003B101F"/>
    <w:rsid w:val="003D254C"/>
    <w:rsid w:val="003E367F"/>
    <w:rsid w:val="004018CC"/>
    <w:rsid w:val="00414438"/>
    <w:rsid w:val="004463EE"/>
    <w:rsid w:val="00465A23"/>
    <w:rsid w:val="004A1163"/>
    <w:rsid w:val="004A670E"/>
    <w:rsid w:val="004A793D"/>
    <w:rsid w:val="004E0094"/>
    <w:rsid w:val="004F484D"/>
    <w:rsid w:val="005019BD"/>
    <w:rsid w:val="00515612"/>
    <w:rsid w:val="00530ACE"/>
    <w:rsid w:val="00545CE7"/>
    <w:rsid w:val="00547434"/>
    <w:rsid w:val="005637D1"/>
    <w:rsid w:val="005917E8"/>
    <w:rsid w:val="005B16B8"/>
    <w:rsid w:val="005E1544"/>
    <w:rsid w:val="00600229"/>
    <w:rsid w:val="0064112E"/>
    <w:rsid w:val="006614BE"/>
    <w:rsid w:val="00663017"/>
    <w:rsid w:val="0066691B"/>
    <w:rsid w:val="006677C9"/>
    <w:rsid w:val="006930AE"/>
    <w:rsid w:val="00697839"/>
    <w:rsid w:val="006E3623"/>
    <w:rsid w:val="006F231A"/>
    <w:rsid w:val="006F6618"/>
    <w:rsid w:val="00721194"/>
    <w:rsid w:val="0073519D"/>
    <w:rsid w:val="00752FFC"/>
    <w:rsid w:val="00793BB3"/>
    <w:rsid w:val="007A14D3"/>
    <w:rsid w:val="007B4BF7"/>
    <w:rsid w:val="007D7727"/>
    <w:rsid w:val="007E3B83"/>
    <w:rsid w:val="00800E63"/>
    <w:rsid w:val="0081644D"/>
    <w:rsid w:val="0086059B"/>
    <w:rsid w:val="008668C9"/>
    <w:rsid w:val="00896529"/>
    <w:rsid w:val="008A79D9"/>
    <w:rsid w:val="00915A23"/>
    <w:rsid w:val="00920B5B"/>
    <w:rsid w:val="00933297"/>
    <w:rsid w:val="009377EB"/>
    <w:rsid w:val="0094055C"/>
    <w:rsid w:val="009560AD"/>
    <w:rsid w:val="0096752B"/>
    <w:rsid w:val="0097145F"/>
    <w:rsid w:val="009818C5"/>
    <w:rsid w:val="00981C23"/>
    <w:rsid w:val="00994894"/>
    <w:rsid w:val="009A45D1"/>
    <w:rsid w:val="009A7A26"/>
    <w:rsid w:val="009D46AB"/>
    <w:rsid w:val="009E5C0F"/>
    <w:rsid w:val="009F7446"/>
    <w:rsid w:val="00A177CC"/>
    <w:rsid w:val="00A276A9"/>
    <w:rsid w:val="00A3742E"/>
    <w:rsid w:val="00A37876"/>
    <w:rsid w:val="00A67858"/>
    <w:rsid w:val="00A836F0"/>
    <w:rsid w:val="00AC72F1"/>
    <w:rsid w:val="00AC78A1"/>
    <w:rsid w:val="00AD22FC"/>
    <w:rsid w:val="00AD3EE2"/>
    <w:rsid w:val="00AF58AE"/>
    <w:rsid w:val="00B346AF"/>
    <w:rsid w:val="00B35389"/>
    <w:rsid w:val="00B3584D"/>
    <w:rsid w:val="00B460A1"/>
    <w:rsid w:val="00BA16B0"/>
    <w:rsid w:val="00BB59CC"/>
    <w:rsid w:val="00BD1D31"/>
    <w:rsid w:val="00BD6BE8"/>
    <w:rsid w:val="00C60A5B"/>
    <w:rsid w:val="00C67DEC"/>
    <w:rsid w:val="00C70123"/>
    <w:rsid w:val="00C97546"/>
    <w:rsid w:val="00CC4680"/>
    <w:rsid w:val="00CD14FD"/>
    <w:rsid w:val="00D43257"/>
    <w:rsid w:val="00D667B8"/>
    <w:rsid w:val="00DA60F3"/>
    <w:rsid w:val="00DA6AAF"/>
    <w:rsid w:val="00E21253"/>
    <w:rsid w:val="00E3010B"/>
    <w:rsid w:val="00E333A4"/>
    <w:rsid w:val="00E43425"/>
    <w:rsid w:val="00E578F3"/>
    <w:rsid w:val="00E84BD0"/>
    <w:rsid w:val="00EB276B"/>
    <w:rsid w:val="00EB390E"/>
    <w:rsid w:val="00EC09D6"/>
    <w:rsid w:val="00EC6AD0"/>
    <w:rsid w:val="00EE3934"/>
    <w:rsid w:val="00EE63DD"/>
    <w:rsid w:val="00F2596F"/>
    <w:rsid w:val="00F27633"/>
    <w:rsid w:val="00F30DA7"/>
    <w:rsid w:val="00F3417B"/>
    <w:rsid w:val="00F44096"/>
    <w:rsid w:val="00F456FE"/>
    <w:rsid w:val="00F51506"/>
    <w:rsid w:val="00F53225"/>
    <w:rsid w:val="00F762F2"/>
    <w:rsid w:val="00F937D2"/>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68FDCF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character" w:styleId="CommentReference">
    <w:name w:val="annotation reference"/>
    <w:basedOn w:val="DefaultParagraphFont"/>
    <w:uiPriority w:val="99"/>
    <w:semiHidden/>
    <w:unhideWhenUsed/>
    <w:rsid w:val="005E1544"/>
    <w:rPr>
      <w:sz w:val="18"/>
      <w:szCs w:val="18"/>
    </w:rPr>
  </w:style>
  <w:style w:type="paragraph" w:styleId="CommentText">
    <w:name w:val="annotation text"/>
    <w:basedOn w:val="Normal"/>
    <w:link w:val="CommentTextChar"/>
    <w:uiPriority w:val="99"/>
    <w:semiHidden/>
    <w:unhideWhenUsed/>
    <w:rsid w:val="005E1544"/>
    <w:rPr>
      <w:sz w:val="24"/>
      <w:szCs w:val="24"/>
    </w:rPr>
  </w:style>
  <w:style w:type="character" w:customStyle="1" w:styleId="CommentTextChar">
    <w:name w:val="Comment Text Char"/>
    <w:basedOn w:val="DefaultParagraphFont"/>
    <w:link w:val="CommentText"/>
    <w:uiPriority w:val="99"/>
    <w:semiHidden/>
    <w:rsid w:val="005E154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E1544"/>
    <w:rPr>
      <w:b/>
      <w:bCs/>
      <w:sz w:val="20"/>
      <w:szCs w:val="20"/>
    </w:rPr>
  </w:style>
  <w:style w:type="character" w:customStyle="1" w:styleId="CommentSubjectChar">
    <w:name w:val="Comment Subject Char"/>
    <w:basedOn w:val="CommentTextChar"/>
    <w:link w:val="CommentSubject"/>
    <w:uiPriority w:val="99"/>
    <w:semiHidden/>
    <w:rsid w:val="005E1544"/>
    <w:rPr>
      <w:rFonts w:ascii="Times New Roman" w:hAnsi="Times New Roman"/>
      <w:b/>
      <w:bCs/>
      <w:sz w:val="24"/>
      <w:szCs w:val="24"/>
    </w:rPr>
  </w:style>
  <w:style w:type="paragraph" w:styleId="BalloonText">
    <w:name w:val="Balloon Text"/>
    <w:basedOn w:val="Normal"/>
    <w:link w:val="BalloonTextChar"/>
    <w:uiPriority w:val="99"/>
    <w:semiHidden/>
    <w:unhideWhenUsed/>
    <w:rsid w:val="005E1544"/>
    <w:rPr>
      <w:sz w:val="18"/>
      <w:szCs w:val="18"/>
    </w:rPr>
  </w:style>
  <w:style w:type="character" w:customStyle="1" w:styleId="BalloonTextChar">
    <w:name w:val="Balloon Text Char"/>
    <w:basedOn w:val="DefaultParagraphFont"/>
    <w:link w:val="BalloonText"/>
    <w:uiPriority w:val="99"/>
    <w:semiHidden/>
    <w:rsid w:val="005E1544"/>
    <w:rPr>
      <w:rFonts w:ascii="Times New Roman" w:hAnsi="Times New Roman"/>
      <w:sz w:val="18"/>
      <w:szCs w:val="18"/>
    </w:rPr>
  </w:style>
  <w:style w:type="table" w:styleId="TableGrid">
    <w:name w:val="Table Grid"/>
    <w:basedOn w:val="TableNormal"/>
    <w:uiPriority w:val="39"/>
    <w:rsid w:val="002A6B5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P:\ACM Summer Proceedings\CogSci'05\CogSci-PrepFolder\cogsci-template.dot</Template>
  <TotalTime>49</TotalTime>
  <Pages>5</Pages>
  <Words>3440</Words>
  <Characters>19610</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 </dc:creator>
  <cp:keywords/>
  <cp:lastModifiedBy>Nathaniel Blanco</cp:lastModifiedBy>
  <cp:revision>9</cp:revision>
  <cp:lastPrinted>2005-04-30T10:50:00Z</cp:lastPrinted>
  <dcterms:created xsi:type="dcterms:W3CDTF">2018-01-31T18:50:00Z</dcterms:created>
  <dcterms:modified xsi:type="dcterms:W3CDTF">2018-02-01T11:23:00Z</dcterms:modified>
</cp:coreProperties>
</file>