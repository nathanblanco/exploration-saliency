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E12" w:rsidRPr="00D4434D" w:rsidRDefault="00EE0E12" w:rsidP="00EE0E12">
      <w:pPr>
        <w:rPr>
          <w:rFonts w:ascii="Arial" w:eastAsia="Times New Roman" w:hAnsi="Arial" w:cs="Arial"/>
          <w:b/>
          <w:bCs/>
          <w:color w:val="222222"/>
          <w:shd w:val="clear" w:color="auto" w:fill="FFFFFF"/>
        </w:rPr>
      </w:pPr>
      <w:r w:rsidRPr="00D4434D">
        <w:rPr>
          <w:rFonts w:ascii="Arial" w:eastAsia="Times New Roman" w:hAnsi="Arial" w:cs="Arial"/>
          <w:b/>
          <w:bCs/>
          <w:color w:val="222222"/>
          <w:shd w:val="clear" w:color="auto" w:fill="FFFFFF"/>
        </w:rPr>
        <w:t>Editor’s comments</w:t>
      </w:r>
      <w:r w:rsidR="00D4434D" w:rsidRPr="00D4434D">
        <w:rPr>
          <w:rFonts w:ascii="Arial" w:eastAsia="Times New Roman" w:hAnsi="Arial" w:cs="Arial"/>
          <w:b/>
          <w:bCs/>
          <w:color w:val="222222"/>
          <w:shd w:val="clear" w:color="auto" w:fill="FFFFFF"/>
        </w:rPr>
        <w:t>:</w:t>
      </w:r>
    </w:p>
    <w:p w:rsidR="00EE0E12" w:rsidRDefault="00EE0E12" w:rsidP="00EE0E12">
      <w:pPr>
        <w:rPr>
          <w:rFonts w:ascii="Arial" w:eastAsia="Times New Roman" w:hAnsi="Arial" w:cs="Arial"/>
          <w:color w:val="222222"/>
          <w:shd w:val="clear" w:color="auto" w:fill="FFFFFF"/>
        </w:rPr>
      </w:pPr>
    </w:p>
    <w:p w:rsidR="00934745" w:rsidRDefault="00EE0E12" w:rsidP="00EE0E12">
      <w:pPr>
        <w:rPr>
          <w:ins w:id="0" w:author="Nate Blanco" w:date="2020-04-25T18:43:00Z"/>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Also, please consider these two minor points:</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w:t>
      </w:r>
      <w:commentRangeStart w:id="1"/>
      <w:commentRangeStart w:id="2"/>
      <w:commentRangeStart w:id="3"/>
      <w:r w:rsidRPr="00EE0E12">
        <w:rPr>
          <w:rFonts w:ascii="Arial" w:eastAsia="Times New Roman" w:hAnsi="Arial" w:cs="Arial"/>
          <w:color w:val="222222"/>
          <w:shd w:val="clear" w:color="auto" w:fill="FFFFFF"/>
        </w:rPr>
        <w:t xml:space="preserve">I don't know if it would be possible to convey the expected Phi value if participants always switched, but responded randomly besides this (e.g., after choosing A, randomly choose between B, C, or D). But if a Phi value is associated with this kind of strategy, expressing it might help readers better interpret the findings. (The more general point is that the extreme Phil and Beta values are clearly expressed, but it might help to have </w:t>
      </w:r>
    </w:p>
    <w:p w:rsidR="00934745" w:rsidRDefault="00EE0E12" w:rsidP="00EE0E12">
      <w:pPr>
        <w:rPr>
          <w:ins w:id="4" w:author="Nate Blanco" w:date="2020-04-25T18:43:00Z"/>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some indication of what at least one other value might imply).</w:t>
      </w:r>
      <w:commentRangeEnd w:id="1"/>
      <w:r w:rsidR="00E41B42">
        <w:rPr>
          <w:rStyle w:val="CommentReference"/>
        </w:rPr>
        <w:commentReference w:id="1"/>
      </w:r>
      <w:commentRangeEnd w:id="2"/>
      <w:commentRangeEnd w:id="3"/>
    </w:p>
    <w:p w:rsidR="00934745" w:rsidRDefault="00934745" w:rsidP="00EE0E12">
      <w:pPr>
        <w:rPr>
          <w:ins w:id="5" w:author="Nate Blanco" w:date="2020-04-25T18:43:00Z"/>
          <w:rFonts w:ascii="Arial" w:eastAsia="Times New Roman" w:hAnsi="Arial" w:cs="Arial"/>
          <w:color w:val="222222"/>
          <w:shd w:val="clear" w:color="auto" w:fill="FFFFFF"/>
        </w:rPr>
      </w:pPr>
    </w:p>
    <w:p w:rsidR="00934745" w:rsidRDefault="00266F71">
      <w:pPr>
        <w:ind w:left="720"/>
        <w:rPr>
          <w:ins w:id="6" w:author="Nate Blanco" w:date="2020-04-25T18:43:00Z"/>
          <w:rFonts w:ascii="Arial" w:eastAsia="Times New Roman" w:hAnsi="Arial" w:cs="Arial"/>
          <w:color w:val="222222"/>
          <w:shd w:val="clear" w:color="auto" w:fill="FFFFFF"/>
        </w:rPr>
        <w:pPrChange w:id="7" w:author="Nate Blanco" w:date="2020-04-25T18:43:00Z">
          <w:pPr/>
        </w:pPrChange>
      </w:pPr>
      <w:commentRangeStart w:id="8"/>
      <w:ins w:id="9" w:author="Nate Blanco" w:date="2020-04-25T18:50:00Z">
        <w:r>
          <w:rPr>
            <w:rFonts w:ascii="Arial" w:eastAsia="Times New Roman" w:hAnsi="Arial" w:cs="Arial"/>
            <w:color w:val="222222"/>
            <w:shd w:val="clear" w:color="auto" w:fill="FFFFFF"/>
          </w:rPr>
          <w:t>Unfortunately</w:t>
        </w:r>
      </w:ins>
      <w:ins w:id="10" w:author="Nate Blanco" w:date="2020-04-25T18:53:00Z">
        <w:r w:rsidR="00A501E2">
          <w:rPr>
            <w:rFonts w:ascii="Arial" w:eastAsia="Times New Roman" w:hAnsi="Arial" w:cs="Arial"/>
            <w:color w:val="222222"/>
            <w:shd w:val="clear" w:color="auto" w:fill="FFFFFF"/>
          </w:rPr>
          <w:t>,</w:t>
        </w:r>
      </w:ins>
      <w:ins w:id="11" w:author="Nate Blanco" w:date="2020-04-25T18:50:00Z">
        <w:r>
          <w:rPr>
            <w:rFonts w:ascii="Arial" w:eastAsia="Times New Roman" w:hAnsi="Arial" w:cs="Arial"/>
            <w:color w:val="222222"/>
            <w:shd w:val="clear" w:color="auto" w:fill="FFFFFF"/>
          </w:rPr>
          <w:t xml:space="preserve"> it is hard to associate a specific value of phi with that type of strateg</w:t>
        </w:r>
      </w:ins>
      <w:ins w:id="12" w:author="Nate Blanco" w:date="2020-04-25T18:51:00Z">
        <w:r w:rsidR="00A501E2">
          <w:rPr>
            <w:rFonts w:ascii="Arial" w:eastAsia="Times New Roman" w:hAnsi="Arial" w:cs="Arial"/>
            <w:color w:val="222222"/>
            <w:shd w:val="clear" w:color="auto" w:fill="FFFFFF"/>
          </w:rPr>
          <w:t>y since</w:t>
        </w:r>
      </w:ins>
      <w:ins w:id="13" w:author="Nate Blanco" w:date="2020-04-25T18:52:00Z">
        <w:r w:rsidR="00A501E2">
          <w:rPr>
            <w:rFonts w:ascii="Arial" w:eastAsia="Times New Roman" w:hAnsi="Arial" w:cs="Arial"/>
            <w:color w:val="222222"/>
            <w:shd w:val="clear" w:color="auto" w:fill="FFFFFF"/>
          </w:rPr>
          <w:t xml:space="preserve"> it would appear more like random responding, resulting in the model being best fit with a very low beta value, at which point phi becomes unidentifiable. </w:t>
        </w:r>
      </w:ins>
      <w:ins w:id="14" w:author="Nate Blanco" w:date="2020-04-25T18:53:00Z">
        <w:r w:rsidR="00A501E2">
          <w:rPr>
            <w:rFonts w:ascii="Arial" w:eastAsia="Times New Roman" w:hAnsi="Arial" w:cs="Arial"/>
            <w:color w:val="222222"/>
            <w:shd w:val="clear" w:color="auto" w:fill="FFFFFF"/>
          </w:rPr>
          <w:t>We have noted in the te</w:t>
        </w:r>
      </w:ins>
      <w:ins w:id="15" w:author="Nate Blanco" w:date="2020-04-25T18:54:00Z">
        <w:r w:rsidR="00A501E2">
          <w:rPr>
            <w:rFonts w:ascii="Arial" w:eastAsia="Times New Roman" w:hAnsi="Arial" w:cs="Arial"/>
            <w:color w:val="222222"/>
            <w:shd w:val="clear" w:color="auto" w:fill="FFFFFF"/>
          </w:rPr>
          <w:t>xt that a value of 0.5 represents approximately equal weighting of reward values and choice lag in producing resp</w:t>
        </w:r>
      </w:ins>
      <w:ins w:id="16" w:author="Nate Blanco" w:date="2020-04-25T18:55:00Z">
        <w:r w:rsidR="00A501E2">
          <w:rPr>
            <w:rFonts w:ascii="Arial" w:eastAsia="Times New Roman" w:hAnsi="Arial" w:cs="Arial"/>
            <w:color w:val="222222"/>
            <w:shd w:val="clear" w:color="auto" w:fill="FFFFFF"/>
          </w:rPr>
          <w:t>onses.</w:t>
        </w:r>
        <w:commentRangeEnd w:id="8"/>
        <w:r w:rsidR="00FD5262">
          <w:rPr>
            <w:rStyle w:val="CommentReference"/>
          </w:rPr>
          <w:commentReference w:id="8"/>
        </w:r>
      </w:ins>
    </w:p>
    <w:p w:rsidR="00934745" w:rsidRDefault="00934745" w:rsidP="00EE0E12">
      <w:pPr>
        <w:rPr>
          <w:ins w:id="17" w:author="Nate Blanco" w:date="2020-04-25T18:43:00Z"/>
          <w:rFonts w:ascii="Arial" w:eastAsia="Times New Roman" w:hAnsi="Arial" w:cs="Arial"/>
          <w:color w:val="222222"/>
          <w:shd w:val="clear" w:color="auto" w:fill="FFFFFF"/>
        </w:rPr>
      </w:pPr>
    </w:p>
    <w:p w:rsidR="00EE0E12" w:rsidRDefault="00041343" w:rsidP="00EE0E12">
      <w:pPr>
        <w:rPr>
          <w:rFonts w:ascii="Arial" w:eastAsia="Times New Roman" w:hAnsi="Arial" w:cs="Arial"/>
          <w:color w:val="222222"/>
          <w:shd w:val="clear" w:color="auto" w:fill="FFFFFF"/>
        </w:rPr>
      </w:pPr>
      <w:r>
        <w:rPr>
          <w:rStyle w:val="CommentReference"/>
        </w:rPr>
        <w:commentReference w:id="2"/>
      </w:r>
      <w:r w:rsidR="00A501E2">
        <w:rPr>
          <w:rStyle w:val="CommentReference"/>
        </w:rPr>
        <w:commentReference w:id="3"/>
      </w:r>
      <w:del w:id="18" w:author="Nate Blanco" w:date="2020-04-25T18:43:00Z">
        <w:r w:rsidR="00EE0E12" w:rsidRPr="00EE0E12" w:rsidDel="00934745">
          <w:rPr>
            <w:rFonts w:ascii="Arial" w:eastAsia="Times New Roman" w:hAnsi="Arial" w:cs="Arial"/>
            <w:color w:val="222222"/>
          </w:rPr>
          <w:br/>
        </w:r>
      </w:del>
      <w:r w:rsidR="00EE0E12" w:rsidRPr="00EE0E12">
        <w:rPr>
          <w:rFonts w:ascii="Arial" w:eastAsia="Times New Roman" w:hAnsi="Arial" w:cs="Arial"/>
          <w:color w:val="222222"/>
        </w:rPr>
        <w:br/>
      </w:r>
      <w:r w:rsidR="00EE0E12" w:rsidRPr="00EE0E12">
        <w:rPr>
          <w:rFonts w:ascii="Arial" w:eastAsia="Times New Roman" w:hAnsi="Arial" w:cs="Arial"/>
          <w:color w:val="222222"/>
          <w:shd w:val="clear" w:color="auto" w:fill="FFFFFF"/>
        </w:rPr>
        <w:t xml:space="preserve">-For papers to be accepted at Cognition, the data need to be made publicly available (e.g., in a public repository like OSF). </w:t>
      </w:r>
      <w:proofErr w:type="gramStart"/>
      <w:r w:rsidR="00EE0E12" w:rsidRPr="00EE0E12">
        <w:rPr>
          <w:rFonts w:ascii="Arial" w:eastAsia="Times New Roman" w:hAnsi="Arial" w:cs="Arial"/>
          <w:color w:val="222222"/>
          <w:shd w:val="clear" w:color="auto" w:fill="FFFFFF"/>
        </w:rPr>
        <w:t>So</w:t>
      </w:r>
      <w:proofErr w:type="gramEnd"/>
      <w:r w:rsidR="00EE0E12" w:rsidRPr="00EE0E12">
        <w:rPr>
          <w:rFonts w:ascii="Arial" w:eastAsia="Times New Roman" w:hAnsi="Arial" w:cs="Arial"/>
          <w:color w:val="222222"/>
          <w:shd w:val="clear" w:color="auto" w:fill="FFFFFF"/>
        </w:rPr>
        <w:t xml:space="preserve"> it may save time later if you were to provide the link in the next version of the paper.</w:t>
      </w:r>
    </w:p>
    <w:p w:rsidR="006754D4" w:rsidRDefault="006754D4" w:rsidP="00EE0E12">
      <w:pPr>
        <w:rPr>
          <w:rFonts w:ascii="Arial" w:eastAsia="Times New Roman" w:hAnsi="Arial" w:cs="Arial"/>
          <w:color w:val="222222"/>
          <w:shd w:val="clear" w:color="auto" w:fill="FFFFFF"/>
        </w:rPr>
      </w:pPr>
    </w:p>
    <w:p w:rsidR="006754D4" w:rsidRPr="00EE0E12" w:rsidRDefault="006754D4" w:rsidP="006754D4">
      <w:pPr>
        <w:ind w:left="720"/>
        <w:rPr>
          <w:rFonts w:ascii="Times New Roman" w:eastAsia="Times New Roman" w:hAnsi="Times New Roman" w:cs="Times New Roman"/>
        </w:rPr>
      </w:pPr>
      <w:r>
        <w:rPr>
          <w:rFonts w:ascii="Arial" w:eastAsia="Times New Roman" w:hAnsi="Arial" w:cs="Arial"/>
          <w:color w:val="222222"/>
          <w:shd w:val="clear" w:color="auto" w:fill="FFFFFF"/>
        </w:rPr>
        <w:t xml:space="preserve">We have added the data to a repository on OSF </w:t>
      </w:r>
      <w:r w:rsidRPr="00E30433">
        <w:rPr>
          <w:rFonts w:ascii="Arial" w:eastAsia="Times New Roman" w:hAnsi="Arial" w:cs="Arial"/>
          <w:color w:val="222222"/>
          <w:shd w:val="clear" w:color="auto" w:fill="FFFFFF"/>
        </w:rPr>
        <w:t>(</w:t>
      </w:r>
      <w:hyperlink r:id="rId5" w:history="1">
        <w:r w:rsidRPr="00E30433">
          <w:rPr>
            <w:rStyle w:val="Hyperlink"/>
            <w:rFonts w:ascii="Arial" w:hAnsi="Arial" w:cs="Arial"/>
          </w:rPr>
          <w:t>https://osf.io/ph9kz/</w:t>
        </w:r>
      </w:hyperlink>
      <w:r w:rsidRPr="00E30433">
        <w:rPr>
          <w:rFonts w:ascii="Arial" w:hAnsi="Arial" w:cs="Arial"/>
        </w:rPr>
        <w:t>) and have included a link in the manuscript.</w:t>
      </w:r>
    </w:p>
    <w:p w:rsidR="005A3E3C"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b/>
          <w:bCs/>
          <w:color w:val="222222"/>
          <w:shd w:val="clear" w:color="auto" w:fill="FFFFFF"/>
        </w:rPr>
        <w:t>Reviewer #1:</w:t>
      </w:r>
      <w:r w:rsidRPr="00EE0E12">
        <w:rPr>
          <w:rFonts w:ascii="Arial" w:eastAsia="Times New Roman" w:hAnsi="Arial" w:cs="Arial"/>
          <w:color w:val="222222"/>
          <w:shd w:val="clear" w:color="auto" w:fill="FFFFFF"/>
        </w:rPr>
        <w:t xml:space="preserve"> </w:t>
      </w:r>
      <w:del w:id="19" w:author="Nate Blanco" w:date="2020-04-25T17:35:00Z">
        <w:r w:rsidRPr="00EE0E12" w:rsidDel="0098082C">
          <w:rPr>
            <w:rFonts w:ascii="Arial" w:eastAsia="Times New Roman" w:hAnsi="Arial" w:cs="Arial"/>
            <w:color w:val="222222"/>
            <w:shd w:val="clear" w:color="auto" w:fill="FFFFFF"/>
          </w:rPr>
          <w:delText>I reviewed an earlier version of this work. I see that the paper is significantly revised, which has helped to clarify the authors' claims. The paper is easier to read now and I appreciate the work that went into this. Specifically, I appreciate the inclusion of the (second) experiment with adults to help highlight developmental changes in attention and cognitive control. I also thought that the discussion of distributed versus selective attention was helpful in informing the task design (e.g., why heightened selective attention due to option saliency may affect decisions to explore). In respect to responses from reviewers, the authors provided further distinction among "systematic," "strategic" and "random" exploration, which was good. I did not find any noticeable (or glaring) grammar or spelling errors.</w:delText>
        </w:r>
        <w:r w:rsidRPr="00EE0E12" w:rsidDel="0098082C">
          <w:rPr>
            <w:rFonts w:ascii="Arial" w:eastAsia="Times New Roman" w:hAnsi="Arial" w:cs="Arial"/>
            <w:color w:val="222222"/>
          </w:rPr>
          <w:br/>
        </w:r>
        <w:r w:rsidRPr="00EE0E12" w:rsidDel="0098082C">
          <w:rPr>
            <w:rFonts w:ascii="Arial" w:eastAsia="Times New Roman" w:hAnsi="Arial" w:cs="Arial"/>
            <w:color w:val="222222"/>
          </w:rPr>
          <w:br/>
        </w:r>
        <w:r w:rsidRPr="00EE0E12" w:rsidDel="0098082C">
          <w:rPr>
            <w:rFonts w:ascii="Arial" w:eastAsia="Times New Roman" w:hAnsi="Arial" w:cs="Arial"/>
            <w:color w:val="222222"/>
            <w:shd w:val="clear" w:color="auto" w:fill="FFFFFF"/>
          </w:rPr>
          <w:delText>However, my broader concerns about the interpretation of the findings remain.</w:delText>
        </w:r>
        <w:r w:rsidRPr="00EE0E12" w:rsidDel="0098082C">
          <w:rPr>
            <w:rFonts w:ascii="Arial" w:eastAsia="Times New Roman" w:hAnsi="Arial" w:cs="Arial"/>
            <w:color w:val="222222"/>
          </w:rPr>
          <w:br/>
        </w:r>
        <w:r w:rsidRPr="00EE0E12" w:rsidDel="0098082C">
          <w:rPr>
            <w:rFonts w:ascii="Arial" w:eastAsia="Times New Roman" w:hAnsi="Arial" w:cs="Arial"/>
            <w:color w:val="222222"/>
          </w:rPr>
          <w:br/>
        </w:r>
        <w:r w:rsidRPr="00EE0E12" w:rsidDel="0098082C">
          <w:rPr>
            <w:rFonts w:ascii="Arial" w:eastAsia="Times New Roman" w:hAnsi="Arial" w:cs="Arial"/>
            <w:color w:val="222222"/>
            <w:shd w:val="clear" w:color="auto" w:fill="FFFFFF"/>
          </w:rPr>
          <w:delText>Let me start by resummarizing the main findings:</w:delText>
        </w:r>
        <w:r w:rsidRPr="00EE0E12" w:rsidDel="0098082C">
          <w:rPr>
            <w:rFonts w:ascii="Arial" w:eastAsia="Times New Roman" w:hAnsi="Arial" w:cs="Arial"/>
            <w:color w:val="222222"/>
          </w:rPr>
          <w:br/>
        </w:r>
        <w:r w:rsidRPr="00EE0E12" w:rsidDel="0098082C">
          <w:rPr>
            <w:rFonts w:ascii="Arial" w:eastAsia="Times New Roman" w:hAnsi="Arial" w:cs="Arial"/>
            <w:color w:val="222222"/>
            <w:shd w:val="clear" w:color="auto" w:fill="FFFFFF"/>
          </w:rPr>
          <w:delText>When a saliency cue is present that points a high reward option children quickly hone in on this option and choose it more often (and avoid low reward options) then at Baseline or when it conflicts.</w:delText>
        </w:r>
        <w:r w:rsidRPr="00EE0E12" w:rsidDel="0098082C">
          <w:rPr>
            <w:rFonts w:ascii="Arial" w:eastAsia="Times New Roman" w:hAnsi="Arial" w:cs="Arial"/>
            <w:color w:val="222222"/>
          </w:rPr>
          <w:br/>
        </w:r>
        <w:r w:rsidRPr="00EE0E12" w:rsidDel="0098082C">
          <w:rPr>
            <w:rFonts w:ascii="Arial" w:eastAsia="Times New Roman" w:hAnsi="Arial" w:cs="Arial"/>
            <w:color w:val="222222"/>
            <w:shd w:val="clear" w:color="auto" w:fill="FFFFFF"/>
          </w:rPr>
          <w:delText>When this cue is present, adults are "distracted" by it in the conflict condition (choosing the high reward value less) than the baseline or congruent condition.</w:delText>
        </w:r>
        <w:r w:rsidRPr="00EE0E12" w:rsidDel="0098082C">
          <w:rPr>
            <w:rFonts w:ascii="Arial" w:eastAsia="Times New Roman" w:hAnsi="Arial" w:cs="Arial"/>
            <w:color w:val="222222"/>
          </w:rPr>
          <w:br/>
        </w:r>
        <w:r w:rsidRPr="00EE0E12" w:rsidDel="0098082C">
          <w:rPr>
            <w:rFonts w:ascii="Arial" w:eastAsia="Times New Roman" w:hAnsi="Arial" w:cs="Arial"/>
            <w:color w:val="222222"/>
          </w:rPr>
          <w:br/>
        </w:r>
        <w:r w:rsidRPr="00EE0E12" w:rsidDel="0098082C">
          <w:rPr>
            <w:rFonts w:ascii="Arial" w:eastAsia="Times New Roman" w:hAnsi="Arial" w:cs="Arial"/>
            <w:color w:val="222222"/>
            <w:shd w:val="clear" w:color="auto" w:fill="FFFFFF"/>
          </w:rPr>
          <w:delText>These results suggest differing roles of the salient cue for children and adults: that the cue breaks adults' ability to maximize, but helps children solve the task more effectively.</w:delText>
        </w:r>
        <w:r w:rsidRPr="00EE0E12" w:rsidDel="0098082C">
          <w:rPr>
            <w:rFonts w:ascii="Arial" w:eastAsia="Times New Roman" w:hAnsi="Arial" w:cs="Arial"/>
            <w:color w:val="222222"/>
          </w:rPr>
          <w:br/>
        </w:r>
        <w:r w:rsidRPr="00EE0E12" w:rsidDel="0098082C">
          <w:rPr>
            <w:rFonts w:ascii="Arial" w:eastAsia="Times New Roman" w:hAnsi="Arial" w:cs="Arial"/>
            <w:color w:val="222222"/>
          </w:rPr>
          <w:br/>
        </w:r>
        <w:r w:rsidRPr="00EE0E12" w:rsidDel="0098082C">
          <w:rPr>
            <w:rFonts w:ascii="Arial" w:eastAsia="Times New Roman" w:hAnsi="Arial" w:cs="Arial"/>
            <w:color w:val="222222"/>
            <w:shd w:val="clear" w:color="auto" w:fill="FFFFFF"/>
          </w:rPr>
          <w:delText>The argument that the authors put forth is that children have more distributed attention than adults leading to more systematic sampling in childhood, and that by disrupting this broader attention, you disrupt this broader exploration. </w:delText>
        </w:r>
      </w:del>
      <w:r w:rsidRPr="00EE0E12">
        <w:rPr>
          <w:rFonts w:ascii="Arial" w:eastAsia="Times New Roman" w:hAnsi="Arial" w:cs="Arial"/>
          <w:color w:val="222222"/>
        </w:rPr>
        <w:br/>
      </w:r>
      <w:r w:rsidRPr="00EE0E12">
        <w:rPr>
          <w:rFonts w:ascii="Arial" w:eastAsia="Times New Roman" w:hAnsi="Arial" w:cs="Arial"/>
          <w:color w:val="222222"/>
        </w:rPr>
        <w:br/>
      </w:r>
      <w:r w:rsidRPr="00843FA4">
        <w:rPr>
          <w:rFonts w:ascii="Arial" w:eastAsia="Times New Roman" w:hAnsi="Arial" w:cs="Arial"/>
          <w:color w:val="222222"/>
          <w:highlight w:val="yellow"/>
          <w:shd w:val="clear" w:color="auto" w:fill="FFFFFF"/>
        </w:rPr>
        <w:t xml:space="preserve">My concern continues to be that I'm not sure this data actually speak to a deep attentional shift/disruption; it's still not entirely clear how the children are interpreting the task, and so I don't believe there needs to be a story about attention at all here (as much as I'm sympathetic to this account and also believe it to be a deeply interesting story).  Specifically, consider that children just have a heuristic, that when a task is about exploration/sampling, the job is to try each one in succession.  This doesn't have to be because their attention is broader (indeed, you </w:t>
      </w:r>
      <w:proofErr w:type="gramStart"/>
      <w:r w:rsidRPr="00843FA4">
        <w:rPr>
          <w:rFonts w:ascii="Arial" w:eastAsia="Times New Roman" w:hAnsi="Arial" w:cs="Arial"/>
          <w:color w:val="222222"/>
          <w:highlight w:val="yellow"/>
          <w:shd w:val="clear" w:color="auto" w:fill="FFFFFF"/>
        </w:rPr>
        <w:t>could  have</w:t>
      </w:r>
      <w:proofErr w:type="gramEnd"/>
      <w:r w:rsidRPr="00843FA4">
        <w:rPr>
          <w:rFonts w:ascii="Arial" w:eastAsia="Times New Roman" w:hAnsi="Arial" w:cs="Arial"/>
          <w:color w:val="222222"/>
          <w:highlight w:val="yellow"/>
          <w:shd w:val="clear" w:color="auto" w:fill="FFFFFF"/>
        </w:rPr>
        <w:t xml:space="preserve"> perfectly focused attention and still decide to follow a rule to sample in an order, such as clockwise around the quadrants.) The question is -- what happens when the task becomes less clear -- because there is suddenly one object (salient) that is not like the others.  The children must then figure out why that object is different and how it is supposed to relate to the task. In the case</w:t>
      </w:r>
      <w:r w:rsidR="005A3E3C" w:rsidRPr="00843FA4">
        <w:rPr>
          <w:rFonts w:ascii="Arial" w:eastAsia="Times New Roman" w:hAnsi="Arial" w:cs="Arial"/>
          <w:color w:val="222222"/>
          <w:highlight w:val="yellow"/>
        </w:rPr>
        <w:t xml:space="preserve"> </w:t>
      </w:r>
      <w:r w:rsidRPr="00843FA4">
        <w:rPr>
          <w:rFonts w:ascii="Arial" w:eastAsia="Times New Roman" w:hAnsi="Arial" w:cs="Arial"/>
          <w:color w:val="222222"/>
          <w:highlight w:val="yellow"/>
          <w:shd w:val="clear" w:color="auto" w:fill="FFFFFF"/>
        </w:rPr>
        <w:t xml:space="preserve">when it is convergent with the reward, the inference is fairly apparent and young learners should quickly converge on maximizing the salient cue.  When the cue is not the highest reward, the cue becomes confusing in that the purpose of the task may be less clear -- leading to more random (but not systematic) exploration.  My point is simply that this explanation for the behavior does not depend on a claim of children having more distributed attention; and these results cannot thus be taken as evidence that a salient cue thus disrupts this broad </w:t>
      </w:r>
      <w:commentRangeStart w:id="20"/>
      <w:commentRangeStart w:id="21"/>
      <w:r w:rsidRPr="00843FA4">
        <w:rPr>
          <w:rFonts w:ascii="Arial" w:eastAsia="Times New Roman" w:hAnsi="Arial" w:cs="Arial"/>
          <w:color w:val="222222"/>
          <w:highlight w:val="yellow"/>
          <w:shd w:val="clear" w:color="auto" w:fill="FFFFFF"/>
        </w:rPr>
        <w:t>attention</w:t>
      </w:r>
      <w:commentRangeEnd w:id="20"/>
      <w:r w:rsidR="00843FA4">
        <w:rPr>
          <w:rStyle w:val="CommentReference"/>
        </w:rPr>
        <w:commentReference w:id="20"/>
      </w:r>
      <w:commentRangeEnd w:id="21"/>
      <w:r w:rsidR="002962EB">
        <w:rPr>
          <w:rStyle w:val="CommentReference"/>
        </w:rPr>
        <w:commentReference w:id="21"/>
      </w:r>
      <w:r w:rsidRPr="00843FA4">
        <w:rPr>
          <w:rFonts w:ascii="Arial" w:eastAsia="Times New Roman" w:hAnsi="Arial" w:cs="Arial"/>
          <w:color w:val="222222"/>
          <w:highlight w:val="yellow"/>
          <w:shd w:val="clear" w:color="auto" w:fill="FFFFFF"/>
        </w:rPr>
        <w:t>.</w:t>
      </w:r>
    </w:p>
    <w:p w:rsidR="005A3E3C" w:rsidRDefault="005A3E3C" w:rsidP="00EE0E12">
      <w:pPr>
        <w:rPr>
          <w:rFonts w:ascii="Arial" w:eastAsia="Times New Roman" w:hAnsi="Arial" w:cs="Arial"/>
          <w:color w:val="222222"/>
          <w:shd w:val="clear" w:color="auto" w:fill="FFFFFF"/>
        </w:rPr>
      </w:pPr>
    </w:p>
    <w:p w:rsidR="006F1FFC" w:rsidDel="00A37379" w:rsidRDefault="005A3E3C">
      <w:pPr>
        <w:ind w:left="720"/>
        <w:rPr>
          <w:ins w:id="22" w:author="Sloutsky, Vladimir" w:date="2020-04-17T14:17:00Z"/>
          <w:del w:id="23" w:author="Nate Blanco" w:date="2020-04-25T19:09:00Z"/>
          <w:rFonts w:ascii="Arial" w:eastAsia="Times New Roman" w:hAnsi="Arial" w:cs="Arial"/>
          <w:color w:val="222222"/>
        </w:rPr>
      </w:pPr>
      <w:r>
        <w:rPr>
          <w:rFonts w:ascii="Arial" w:eastAsia="Times New Roman" w:hAnsi="Arial" w:cs="Arial"/>
          <w:color w:val="222222"/>
        </w:rPr>
        <w:t>The reviewer brings up a</w:t>
      </w:r>
      <w:r w:rsidR="00E04491">
        <w:rPr>
          <w:rFonts w:ascii="Arial" w:eastAsia="Times New Roman" w:hAnsi="Arial" w:cs="Arial"/>
          <w:color w:val="222222"/>
        </w:rPr>
        <w:t>n</w:t>
      </w:r>
      <w:r>
        <w:rPr>
          <w:rFonts w:ascii="Arial" w:eastAsia="Times New Roman" w:hAnsi="Arial" w:cs="Arial"/>
          <w:color w:val="222222"/>
        </w:rPr>
        <w:t xml:space="preserve"> </w:t>
      </w:r>
      <w:r w:rsidR="00E04491">
        <w:rPr>
          <w:rFonts w:ascii="Arial" w:eastAsia="Times New Roman" w:hAnsi="Arial" w:cs="Arial"/>
          <w:color w:val="222222"/>
        </w:rPr>
        <w:t xml:space="preserve">interesting </w:t>
      </w:r>
      <w:r>
        <w:rPr>
          <w:rFonts w:ascii="Arial" w:eastAsia="Times New Roman" w:hAnsi="Arial" w:cs="Arial"/>
          <w:color w:val="222222"/>
        </w:rPr>
        <w:t xml:space="preserve">alternative explanation. </w:t>
      </w:r>
      <w:r w:rsidR="00E04491">
        <w:rPr>
          <w:rFonts w:ascii="Arial" w:eastAsia="Times New Roman" w:hAnsi="Arial" w:cs="Arial"/>
          <w:color w:val="222222"/>
        </w:rPr>
        <w:t xml:space="preserve">The reason that we doubt </w:t>
      </w:r>
      <w:ins w:id="24" w:author="Nate Blanco" w:date="2020-04-25T19:00:00Z">
        <w:r w:rsidR="002962EB">
          <w:rPr>
            <w:rFonts w:ascii="Arial" w:eastAsia="Times New Roman" w:hAnsi="Arial" w:cs="Arial"/>
            <w:color w:val="222222"/>
          </w:rPr>
          <w:t>the likelihood of</w:t>
        </w:r>
      </w:ins>
      <w:del w:id="25" w:author="Nate Blanco" w:date="2020-04-25T19:00:00Z">
        <w:r w:rsidR="00E04491" w:rsidDel="002962EB">
          <w:rPr>
            <w:rFonts w:ascii="Arial" w:eastAsia="Times New Roman" w:hAnsi="Arial" w:cs="Arial"/>
            <w:color w:val="222222"/>
          </w:rPr>
          <w:delText>that</w:delText>
        </w:r>
      </w:del>
      <w:r w:rsidR="00E04491">
        <w:rPr>
          <w:rFonts w:ascii="Arial" w:eastAsia="Times New Roman" w:hAnsi="Arial" w:cs="Arial"/>
          <w:color w:val="222222"/>
        </w:rPr>
        <w:t xml:space="preserve"> this</w:t>
      </w:r>
      <w:ins w:id="26" w:author="Nate Blanco" w:date="2020-04-25T19:01:00Z">
        <w:r w:rsidR="002962EB">
          <w:rPr>
            <w:rFonts w:ascii="Arial" w:eastAsia="Times New Roman" w:hAnsi="Arial" w:cs="Arial"/>
            <w:color w:val="222222"/>
          </w:rPr>
          <w:t xml:space="preserve"> specific</w:t>
        </w:r>
      </w:ins>
      <w:r w:rsidR="00E04491">
        <w:rPr>
          <w:rFonts w:ascii="Arial" w:eastAsia="Times New Roman" w:hAnsi="Arial" w:cs="Arial"/>
          <w:color w:val="222222"/>
        </w:rPr>
        <w:t xml:space="preserve"> alternative </w:t>
      </w:r>
      <w:del w:id="27" w:author="Nate Blanco" w:date="2020-04-25T19:00:00Z">
        <w:r w:rsidR="00E04491" w:rsidDel="002962EB">
          <w:rPr>
            <w:rFonts w:ascii="Arial" w:eastAsia="Times New Roman" w:hAnsi="Arial" w:cs="Arial"/>
            <w:color w:val="222222"/>
          </w:rPr>
          <w:delText xml:space="preserve">is plausible </w:delText>
        </w:r>
      </w:del>
      <w:r w:rsidR="00E04491">
        <w:rPr>
          <w:rFonts w:ascii="Arial" w:eastAsia="Times New Roman" w:hAnsi="Arial" w:cs="Arial"/>
          <w:color w:val="222222"/>
        </w:rPr>
        <w:t xml:space="preserve">is </w:t>
      </w:r>
      <w:ins w:id="28" w:author="Nate Blanco" w:date="2020-04-25T18:59:00Z">
        <w:r w:rsidR="002962EB">
          <w:rPr>
            <w:rFonts w:ascii="Arial" w:eastAsia="Times New Roman" w:hAnsi="Arial" w:cs="Arial"/>
            <w:color w:val="222222"/>
          </w:rPr>
          <w:t>that i</w:t>
        </w:r>
      </w:ins>
      <w:ins w:id="29" w:author="Nate Blanco" w:date="2020-04-25T19:00:00Z">
        <w:r w:rsidR="002962EB">
          <w:rPr>
            <w:rFonts w:ascii="Arial" w:eastAsia="Times New Roman" w:hAnsi="Arial" w:cs="Arial"/>
            <w:color w:val="222222"/>
          </w:rPr>
          <w:t xml:space="preserve">t suggests that young children are using an explicit rule and that rule use </w:t>
        </w:r>
      </w:ins>
      <w:ins w:id="30" w:author="Nate Blanco" w:date="2020-04-25T19:01:00Z">
        <w:r w:rsidR="002962EB">
          <w:rPr>
            <w:rFonts w:ascii="Arial" w:eastAsia="Times New Roman" w:hAnsi="Arial" w:cs="Arial"/>
            <w:color w:val="222222"/>
          </w:rPr>
          <w:t>should then decrease with age. Additionally, this account requires three separate expl</w:t>
        </w:r>
      </w:ins>
      <w:ins w:id="31" w:author="Nate Blanco" w:date="2020-04-25T19:02:00Z">
        <w:r w:rsidR="002962EB">
          <w:rPr>
            <w:rFonts w:ascii="Arial" w:eastAsia="Times New Roman" w:hAnsi="Arial" w:cs="Arial"/>
            <w:color w:val="222222"/>
          </w:rPr>
          <w:t xml:space="preserve">anations to </w:t>
        </w:r>
      </w:ins>
      <w:ins w:id="32" w:author="Nate Blanco" w:date="2020-04-25T19:03:00Z">
        <w:r w:rsidR="002962EB">
          <w:rPr>
            <w:rFonts w:ascii="Arial" w:eastAsia="Times New Roman" w:hAnsi="Arial" w:cs="Arial"/>
            <w:color w:val="222222"/>
          </w:rPr>
          <w:t>account for the</w:t>
        </w:r>
      </w:ins>
      <w:ins w:id="33" w:author="Nate Blanco" w:date="2020-04-25T19:02:00Z">
        <w:r w:rsidR="002962EB">
          <w:rPr>
            <w:rFonts w:ascii="Arial" w:eastAsia="Times New Roman" w:hAnsi="Arial" w:cs="Arial"/>
            <w:color w:val="222222"/>
          </w:rPr>
          <w:t xml:space="preserve"> results of the three conditions, whereas an atten</w:t>
        </w:r>
      </w:ins>
      <w:ins w:id="34" w:author="Nate Blanco" w:date="2020-04-25T19:03:00Z">
        <w:r w:rsidR="002962EB">
          <w:rPr>
            <w:rFonts w:ascii="Arial" w:eastAsia="Times New Roman" w:hAnsi="Arial" w:cs="Arial"/>
            <w:color w:val="222222"/>
          </w:rPr>
          <w:t xml:space="preserve">tional explanation can account for </w:t>
        </w:r>
      </w:ins>
      <w:ins w:id="35" w:author="Nate Blanco" w:date="2020-04-25T19:06:00Z">
        <w:r w:rsidR="002962EB">
          <w:rPr>
            <w:rFonts w:ascii="Arial" w:eastAsia="Times New Roman" w:hAnsi="Arial" w:cs="Arial"/>
            <w:color w:val="222222"/>
          </w:rPr>
          <w:t xml:space="preserve">the levels of systematic exploration </w:t>
        </w:r>
      </w:ins>
      <w:ins w:id="36" w:author="Nate Blanco" w:date="2020-04-25T19:07:00Z">
        <w:r w:rsidR="002962EB">
          <w:rPr>
            <w:rFonts w:ascii="Arial" w:eastAsia="Times New Roman" w:hAnsi="Arial" w:cs="Arial"/>
            <w:color w:val="222222"/>
          </w:rPr>
          <w:t xml:space="preserve">in </w:t>
        </w:r>
      </w:ins>
      <w:ins w:id="37" w:author="Nate Blanco" w:date="2020-04-25T19:03:00Z">
        <w:r w:rsidR="002962EB">
          <w:rPr>
            <w:rFonts w:ascii="Arial" w:eastAsia="Times New Roman" w:hAnsi="Arial" w:cs="Arial"/>
            <w:color w:val="222222"/>
          </w:rPr>
          <w:t>all three conditions</w:t>
        </w:r>
      </w:ins>
      <w:ins w:id="38" w:author="Nate Blanco" w:date="2020-04-25T19:04:00Z">
        <w:r w:rsidR="002962EB">
          <w:rPr>
            <w:rFonts w:ascii="Arial" w:eastAsia="Times New Roman" w:hAnsi="Arial" w:cs="Arial"/>
            <w:color w:val="222222"/>
          </w:rPr>
          <w:t xml:space="preserve"> with a single mechanism</w:t>
        </w:r>
      </w:ins>
      <w:ins w:id="39" w:author="Nate Blanco" w:date="2020-04-25T19:03:00Z">
        <w:r w:rsidR="002962EB">
          <w:rPr>
            <w:rFonts w:ascii="Arial" w:eastAsia="Times New Roman" w:hAnsi="Arial" w:cs="Arial"/>
            <w:color w:val="222222"/>
          </w:rPr>
          <w:t xml:space="preserve">. </w:t>
        </w:r>
      </w:ins>
      <w:ins w:id="40" w:author="Nate Blanco" w:date="2020-04-25T19:07:00Z">
        <w:r w:rsidR="002962EB">
          <w:rPr>
            <w:rFonts w:ascii="Arial" w:eastAsia="Times New Roman" w:hAnsi="Arial" w:cs="Arial"/>
            <w:color w:val="222222"/>
          </w:rPr>
          <w:t>We have updated the Discussion</w:t>
        </w:r>
      </w:ins>
      <w:ins w:id="41" w:author="Nate Blanco" w:date="2020-04-25T19:08:00Z">
        <w:r w:rsidR="00186632">
          <w:rPr>
            <w:rFonts w:ascii="Arial" w:eastAsia="Times New Roman" w:hAnsi="Arial" w:cs="Arial"/>
            <w:color w:val="222222"/>
          </w:rPr>
          <w:t xml:space="preserve"> (pg. 17)</w:t>
        </w:r>
      </w:ins>
      <w:ins w:id="42" w:author="Nate Blanco" w:date="2020-04-25T19:07:00Z">
        <w:r w:rsidR="002962EB">
          <w:rPr>
            <w:rFonts w:ascii="Arial" w:eastAsia="Times New Roman" w:hAnsi="Arial" w:cs="Arial"/>
            <w:color w:val="222222"/>
          </w:rPr>
          <w:t xml:space="preserve"> to better highlight this point.</w:t>
        </w:r>
      </w:ins>
      <w:ins w:id="43" w:author="Nate Blanco" w:date="2020-04-25T19:09:00Z">
        <w:r w:rsidR="00A37379">
          <w:rPr>
            <w:rFonts w:ascii="Arial" w:eastAsia="Times New Roman" w:hAnsi="Arial" w:cs="Arial"/>
            <w:color w:val="222222"/>
          </w:rPr>
          <w:t xml:space="preserve"> </w:t>
        </w:r>
      </w:ins>
      <w:del w:id="44" w:author="Nate Blanco" w:date="2020-04-25T19:06:00Z">
        <w:r w:rsidR="00E04491" w:rsidDel="002962EB">
          <w:rPr>
            <w:rFonts w:ascii="Arial" w:eastAsia="Times New Roman" w:hAnsi="Arial" w:cs="Arial"/>
            <w:color w:val="222222"/>
          </w:rPr>
          <w:delText xml:space="preserve">[We can use text from the comment here. We can then conclude that we </w:delText>
        </w:r>
        <w:r w:rsidR="00E326CB" w:rsidDel="002962EB">
          <w:rPr>
            <w:rFonts w:ascii="Arial" w:eastAsia="Times New Roman" w:hAnsi="Arial" w:cs="Arial"/>
            <w:color w:val="222222"/>
          </w:rPr>
          <w:delText>changed the discussion to reflect this point].</w:delText>
        </w:r>
      </w:del>
    </w:p>
    <w:p w:rsidR="005A3E3C" w:rsidRDefault="002962EB" w:rsidP="00A37379">
      <w:pPr>
        <w:ind w:left="720"/>
        <w:rPr>
          <w:rFonts w:ascii="Arial" w:eastAsia="Times New Roman" w:hAnsi="Arial" w:cs="Arial"/>
          <w:color w:val="222222"/>
        </w:rPr>
      </w:pPr>
      <w:ins w:id="45" w:author="Nate Blanco" w:date="2020-04-25T19:07:00Z">
        <w:r>
          <w:rPr>
            <w:rFonts w:ascii="Arial" w:eastAsia="Times New Roman" w:hAnsi="Arial" w:cs="Arial"/>
            <w:color w:val="222222"/>
          </w:rPr>
          <w:t>We agree however, that i</w:t>
        </w:r>
      </w:ins>
      <w:del w:id="46" w:author="Nate Blanco" w:date="2020-04-25T19:07:00Z">
        <w:r w:rsidR="005A3E3C" w:rsidDel="002962EB">
          <w:rPr>
            <w:rFonts w:ascii="Arial" w:eastAsia="Times New Roman" w:hAnsi="Arial" w:cs="Arial"/>
            <w:color w:val="222222"/>
          </w:rPr>
          <w:delText>I</w:delText>
        </w:r>
      </w:del>
      <w:r w:rsidR="005A3E3C">
        <w:rPr>
          <w:rFonts w:ascii="Arial" w:eastAsia="Times New Roman" w:hAnsi="Arial" w:cs="Arial"/>
          <w:color w:val="222222"/>
        </w:rPr>
        <w:t xml:space="preserve">t is possible that </w:t>
      </w:r>
      <w:r w:rsidR="004A5E70">
        <w:rPr>
          <w:rFonts w:ascii="Arial" w:eastAsia="Times New Roman" w:hAnsi="Arial" w:cs="Arial"/>
          <w:color w:val="222222"/>
        </w:rPr>
        <w:t xml:space="preserve">a disruption to </w:t>
      </w:r>
      <w:r w:rsidR="005A3E3C">
        <w:rPr>
          <w:rFonts w:ascii="Arial" w:eastAsia="Times New Roman" w:hAnsi="Arial" w:cs="Arial"/>
          <w:color w:val="222222"/>
        </w:rPr>
        <w:t xml:space="preserve">distributed attention may not be the primary factor driving differences and between children in the Baseline </w:t>
      </w:r>
      <w:r w:rsidR="00A7499E">
        <w:rPr>
          <w:rFonts w:ascii="Arial" w:eastAsia="Times New Roman" w:hAnsi="Arial" w:cs="Arial"/>
          <w:color w:val="222222"/>
        </w:rPr>
        <w:t xml:space="preserve">condition </w:t>
      </w:r>
      <w:r w:rsidR="005A3E3C">
        <w:rPr>
          <w:rFonts w:ascii="Arial" w:eastAsia="Times New Roman" w:hAnsi="Arial" w:cs="Arial"/>
          <w:color w:val="222222"/>
        </w:rPr>
        <w:t>compared to other conditions</w:t>
      </w:r>
      <w:ins w:id="47" w:author="Nate Blanco" w:date="2020-04-25T19:07:00Z">
        <w:r w:rsidR="00186632">
          <w:rPr>
            <w:rFonts w:ascii="Arial" w:eastAsia="Times New Roman" w:hAnsi="Arial" w:cs="Arial"/>
            <w:color w:val="222222"/>
          </w:rPr>
          <w:t>, since we did</w:t>
        </w:r>
      </w:ins>
      <w:ins w:id="48" w:author="Nate Blanco" w:date="2020-04-25T19:08:00Z">
        <w:r w:rsidR="00186632">
          <w:rPr>
            <w:rFonts w:ascii="Arial" w:eastAsia="Times New Roman" w:hAnsi="Arial" w:cs="Arial"/>
            <w:color w:val="222222"/>
          </w:rPr>
          <w:t xml:space="preserve"> not measure attention directly</w:t>
        </w:r>
      </w:ins>
      <w:r w:rsidR="005A3E3C">
        <w:rPr>
          <w:rFonts w:ascii="Arial" w:eastAsia="Times New Roman" w:hAnsi="Arial" w:cs="Arial"/>
          <w:color w:val="222222"/>
        </w:rPr>
        <w:t xml:space="preserve">. In light of these concerns, </w:t>
      </w:r>
      <w:del w:id="49" w:author="Nate Blanco" w:date="2020-04-25T19:08:00Z">
        <w:r w:rsidR="005A3E3C" w:rsidDel="00186632">
          <w:rPr>
            <w:rFonts w:ascii="Arial" w:eastAsia="Times New Roman" w:hAnsi="Arial" w:cs="Arial"/>
            <w:color w:val="222222"/>
          </w:rPr>
          <w:delText>we have toned down</w:delText>
        </w:r>
        <w:r w:rsidR="00A7499E" w:rsidDel="00186632">
          <w:rPr>
            <w:rFonts w:ascii="Arial" w:eastAsia="Times New Roman" w:hAnsi="Arial" w:cs="Arial"/>
            <w:color w:val="222222"/>
          </w:rPr>
          <w:delText xml:space="preserve"> the strength</w:delText>
        </w:r>
        <w:r w:rsidR="005A3E3C" w:rsidDel="00186632">
          <w:rPr>
            <w:rFonts w:ascii="Arial" w:eastAsia="Times New Roman" w:hAnsi="Arial" w:cs="Arial"/>
            <w:color w:val="222222"/>
          </w:rPr>
          <w:delText xml:space="preserve"> the claims of the paper s</w:delText>
        </w:r>
        <w:r w:rsidR="00A7499E" w:rsidDel="00186632">
          <w:rPr>
            <w:rFonts w:ascii="Arial" w:eastAsia="Times New Roman" w:hAnsi="Arial" w:cs="Arial"/>
            <w:color w:val="222222"/>
          </w:rPr>
          <w:delText>lightly</w:delText>
        </w:r>
        <w:r w:rsidR="005A3E3C" w:rsidDel="00186632">
          <w:rPr>
            <w:rFonts w:ascii="Arial" w:eastAsia="Times New Roman" w:hAnsi="Arial" w:cs="Arial"/>
            <w:color w:val="222222"/>
          </w:rPr>
          <w:delText xml:space="preserve">, including in the Introduction (pg. </w:delText>
        </w:r>
        <w:r w:rsidR="000F1A60" w:rsidDel="00186632">
          <w:rPr>
            <w:rFonts w:ascii="Arial" w:eastAsia="Times New Roman" w:hAnsi="Arial" w:cs="Arial"/>
            <w:color w:val="222222"/>
          </w:rPr>
          <w:delText>5</w:delText>
        </w:r>
        <w:r w:rsidR="005A3E3C" w:rsidDel="00186632">
          <w:rPr>
            <w:rFonts w:ascii="Arial" w:eastAsia="Times New Roman" w:hAnsi="Arial" w:cs="Arial"/>
            <w:color w:val="222222"/>
          </w:rPr>
          <w:delText>), and the</w:delText>
        </w:r>
      </w:del>
      <w:ins w:id="50" w:author="Nate Blanco" w:date="2020-04-25T19:08:00Z">
        <w:r w:rsidR="00186632">
          <w:rPr>
            <w:rFonts w:ascii="Arial" w:eastAsia="Times New Roman" w:hAnsi="Arial" w:cs="Arial"/>
            <w:color w:val="222222"/>
          </w:rPr>
          <w:t>we note this possibility in</w:t>
        </w:r>
      </w:ins>
      <w:r w:rsidR="005A3E3C">
        <w:rPr>
          <w:rFonts w:ascii="Arial" w:eastAsia="Times New Roman" w:hAnsi="Arial" w:cs="Arial"/>
          <w:color w:val="222222"/>
        </w:rPr>
        <w:t xml:space="preserve"> Discussion </w:t>
      </w:r>
      <w:ins w:id="51" w:author="Nate Blanco" w:date="2020-04-25T19:08:00Z">
        <w:r w:rsidR="00186632">
          <w:rPr>
            <w:rFonts w:ascii="Arial" w:eastAsia="Times New Roman" w:hAnsi="Arial" w:cs="Arial"/>
            <w:color w:val="222222"/>
          </w:rPr>
          <w:t xml:space="preserve">and the importance of </w:t>
        </w:r>
      </w:ins>
      <w:ins w:id="52" w:author="Nate Blanco" w:date="2020-04-25T19:09:00Z">
        <w:r w:rsidR="00186632">
          <w:rPr>
            <w:rFonts w:ascii="Arial" w:eastAsia="Times New Roman" w:hAnsi="Arial" w:cs="Arial"/>
            <w:color w:val="222222"/>
          </w:rPr>
          <w:t xml:space="preserve">directly measure attention (e.g. with eye-tracking) in future studies </w:t>
        </w:r>
      </w:ins>
      <w:r w:rsidR="005A3E3C">
        <w:rPr>
          <w:rFonts w:ascii="Arial" w:eastAsia="Times New Roman" w:hAnsi="Arial" w:cs="Arial"/>
          <w:color w:val="222222"/>
        </w:rPr>
        <w:t xml:space="preserve">(pg. </w:t>
      </w:r>
      <w:r w:rsidR="0048784E">
        <w:rPr>
          <w:rFonts w:ascii="Arial" w:eastAsia="Times New Roman" w:hAnsi="Arial" w:cs="Arial"/>
          <w:color w:val="222222"/>
        </w:rPr>
        <w:t>1</w:t>
      </w:r>
      <w:ins w:id="53" w:author="Nate Blanco" w:date="2020-04-25T19:08:00Z">
        <w:r w:rsidR="00186632">
          <w:rPr>
            <w:rFonts w:ascii="Arial" w:eastAsia="Times New Roman" w:hAnsi="Arial" w:cs="Arial"/>
            <w:color w:val="222222"/>
          </w:rPr>
          <w:t>8</w:t>
        </w:r>
      </w:ins>
      <w:del w:id="54" w:author="Nate Blanco" w:date="2020-04-25T19:08:00Z">
        <w:r w:rsidR="0048784E" w:rsidDel="00186632">
          <w:rPr>
            <w:rFonts w:ascii="Arial" w:eastAsia="Times New Roman" w:hAnsi="Arial" w:cs="Arial"/>
            <w:color w:val="222222"/>
          </w:rPr>
          <w:delText>7</w:delText>
        </w:r>
      </w:del>
      <w:r w:rsidR="0048784E">
        <w:rPr>
          <w:rFonts w:ascii="Arial" w:eastAsia="Times New Roman" w:hAnsi="Arial" w:cs="Arial"/>
          <w:color w:val="222222"/>
        </w:rPr>
        <w:t>)</w:t>
      </w:r>
      <w:r w:rsidR="005A3E3C">
        <w:rPr>
          <w:rFonts w:ascii="Arial" w:eastAsia="Times New Roman" w:hAnsi="Arial" w:cs="Arial"/>
          <w:color w:val="222222"/>
        </w:rPr>
        <w:t xml:space="preserve">. </w:t>
      </w:r>
      <w:del w:id="55" w:author="Nate Blanco" w:date="2020-04-25T19:08:00Z">
        <w:r w:rsidR="005A3E3C" w:rsidDel="00186632">
          <w:rPr>
            <w:rFonts w:ascii="Arial" w:eastAsia="Times New Roman" w:hAnsi="Arial" w:cs="Arial"/>
            <w:color w:val="222222"/>
          </w:rPr>
          <w:delText xml:space="preserve">In addition, we have added a </w:delText>
        </w:r>
        <w:r w:rsidR="00ED1D28" w:rsidDel="00186632">
          <w:rPr>
            <w:rFonts w:ascii="Arial" w:eastAsia="Times New Roman" w:hAnsi="Arial" w:cs="Arial"/>
            <w:color w:val="222222"/>
          </w:rPr>
          <w:delText>section</w:delText>
        </w:r>
        <w:r w:rsidR="005A3E3C" w:rsidDel="00186632">
          <w:rPr>
            <w:rFonts w:ascii="Arial" w:eastAsia="Times New Roman" w:hAnsi="Arial" w:cs="Arial"/>
            <w:color w:val="222222"/>
          </w:rPr>
          <w:delText xml:space="preserve"> to the Discussion discussing this</w:delText>
        </w:r>
        <w:r w:rsidR="007A49B1" w:rsidDel="00186632">
          <w:rPr>
            <w:rFonts w:ascii="Arial" w:eastAsia="Times New Roman" w:hAnsi="Arial" w:cs="Arial"/>
            <w:color w:val="222222"/>
          </w:rPr>
          <w:delText xml:space="preserve"> specific account</w:delText>
        </w:r>
        <w:r w:rsidR="005A3E3C" w:rsidDel="00186632">
          <w:rPr>
            <w:rFonts w:ascii="Arial" w:eastAsia="Times New Roman" w:hAnsi="Arial" w:cs="Arial"/>
            <w:color w:val="222222"/>
          </w:rPr>
          <w:delText xml:space="preserve"> and other alternative accounts of the data</w:delText>
        </w:r>
        <w:r w:rsidR="00432F46" w:rsidDel="00186632">
          <w:rPr>
            <w:rFonts w:ascii="Arial" w:eastAsia="Times New Roman" w:hAnsi="Arial" w:cs="Arial"/>
            <w:color w:val="222222"/>
          </w:rPr>
          <w:delText xml:space="preserve"> (pg. 18)</w:delText>
        </w:r>
        <w:r w:rsidR="005A3E3C" w:rsidDel="00186632">
          <w:rPr>
            <w:rFonts w:ascii="Arial" w:eastAsia="Times New Roman" w:hAnsi="Arial" w:cs="Arial"/>
            <w:color w:val="222222"/>
          </w:rPr>
          <w:delText xml:space="preserve">. </w:delText>
        </w:r>
      </w:del>
    </w:p>
    <w:p w:rsidR="005A3E3C" w:rsidRDefault="005A3E3C" w:rsidP="005A3E3C">
      <w:pPr>
        <w:rPr>
          <w:rFonts w:ascii="Arial" w:eastAsia="Times New Roman" w:hAnsi="Arial" w:cs="Arial"/>
          <w:color w:val="222222"/>
        </w:rPr>
      </w:pPr>
    </w:p>
    <w:p w:rsidR="008E7760"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Indeed, the adult data speak more strongly to the claim that the saliency "breaks" the broader attentional pattern, as adults over-select the wrong item in the conflict condition, suggesting it is the adults (and not the children) that have a hard time inhibiting the saliency. This is almost counter to the broader story the authors are making, but the fact that I could tell a just-so story either way leads me to be concerned that we cannot speak clearly to the broader, developmental-cognitive theory posited here to help motivate and interpret this study.</w:t>
      </w:r>
    </w:p>
    <w:p w:rsidR="008E7760" w:rsidRDefault="008E7760" w:rsidP="005A3E3C">
      <w:pPr>
        <w:rPr>
          <w:rFonts w:ascii="Arial" w:eastAsia="Times New Roman" w:hAnsi="Arial" w:cs="Arial"/>
          <w:color w:val="222222"/>
          <w:shd w:val="clear" w:color="auto" w:fill="FFFFFF"/>
        </w:rPr>
      </w:pPr>
    </w:p>
    <w:p w:rsidR="0098082C" w:rsidRDefault="008E7760" w:rsidP="008E7760">
      <w:pPr>
        <w:ind w:left="720"/>
        <w:rPr>
          <w:ins w:id="56" w:author="Nate Blanco" w:date="2020-04-25T17:37:00Z"/>
          <w:rFonts w:ascii="Arial" w:eastAsia="Times New Roman" w:hAnsi="Arial" w:cs="Arial"/>
          <w:color w:val="222222"/>
        </w:rPr>
      </w:pPr>
      <w:commentRangeStart w:id="57"/>
      <w:del w:id="58" w:author="Nate Blanco" w:date="2020-04-25T17:37:00Z">
        <w:r w:rsidRPr="00903BD1" w:rsidDel="0098082C">
          <w:rPr>
            <w:rFonts w:ascii="Arial" w:eastAsia="Times New Roman" w:hAnsi="Arial" w:cs="Arial"/>
            <w:color w:val="222222"/>
            <w:highlight w:val="yellow"/>
            <w:rPrChange w:id="59" w:author="Sloutsky, Vladimir" w:date="2020-04-13T17:06:00Z">
              <w:rPr>
                <w:rFonts w:ascii="Arial" w:eastAsia="Times New Roman" w:hAnsi="Arial" w:cs="Arial"/>
                <w:color w:val="222222"/>
              </w:rPr>
            </w:rPrChange>
          </w:rPr>
          <w:delText>We do not agree with the reviewer</w:delText>
        </w:r>
      </w:del>
    </w:p>
    <w:p w:rsidR="00E502AC" w:rsidRDefault="0098082C" w:rsidP="00AA6928">
      <w:pPr>
        <w:ind w:left="720"/>
        <w:rPr>
          <w:ins w:id="60" w:author="Nate Blanco" w:date="2020-04-25T17:47:00Z"/>
          <w:rFonts w:ascii="Arial" w:eastAsia="Times New Roman" w:hAnsi="Arial" w:cs="Arial"/>
          <w:color w:val="222222"/>
        </w:rPr>
      </w:pPr>
      <w:ins w:id="61" w:author="Nate Blanco" w:date="2020-04-25T17:38:00Z">
        <w:r>
          <w:rPr>
            <w:rFonts w:ascii="Arial" w:eastAsia="Times New Roman" w:hAnsi="Arial" w:cs="Arial"/>
            <w:color w:val="222222"/>
          </w:rPr>
          <w:t>While it is true that both children and adults show effects of saliency on raw choice proportions</w:t>
        </w:r>
      </w:ins>
      <w:ins w:id="62" w:author="Nate Blanco" w:date="2020-04-25T17:39:00Z">
        <w:r>
          <w:rPr>
            <w:rFonts w:ascii="Arial" w:eastAsia="Times New Roman" w:hAnsi="Arial" w:cs="Arial"/>
            <w:color w:val="222222"/>
          </w:rPr>
          <w:t>, the critical difference between adults and children</w:t>
        </w:r>
      </w:ins>
      <w:ins w:id="63" w:author="Nate Blanco" w:date="2020-04-25T17:40:00Z">
        <w:r>
          <w:rPr>
            <w:rFonts w:ascii="Arial" w:eastAsia="Times New Roman" w:hAnsi="Arial" w:cs="Arial"/>
            <w:color w:val="222222"/>
          </w:rPr>
          <w:t xml:space="preserve"> is what happens in their choice patterns as revealed by computational modeling analyses.</w:t>
        </w:r>
      </w:ins>
      <w:ins w:id="64" w:author="Nate Blanco" w:date="2020-04-25T17:42:00Z">
        <w:r>
          <w:rPr>
            <w:rFonts w:ascii="Arial" w:eastAsia="Times New Roman" w:hAnsi="Arial" w:cs="Arial"/>
            <w:color w:val="222222"/>
          </w:rPr>
          <w:t xml:space="preserve"> </w:t>
        </w:r>
      </w:ins>
      <w:ins w:id="65" w:author="Nate Blanco" w:date="2020-04-25T17:40:00Z">
        <w:r>
          <w:rPr>
            <w:rFonts w:ascii="Arial" w:eastAsia="Times New Roman" w:hAnsi="Arial" w:cs="Arial"/>
            <w:color w:val="222222"/>
          </w:rPr>
          <w:t xml:space="preserve">The effects on choice proportions for both age groups are relatively </w:t>
        </w:r>
      </w:ins>
      <w:ins w:id="66" w:author="Nate Blanco" w:date="2020-04-25T17:41:00Z">
        <w:r>
          <w:rPr>
            <w:rFonts w:ascii="Arial" w:eastAsia="Times New Roman" w:hAnsi="Arial" w:cs="Arial"/>
            <w:color w:val="222222"/>
          </w:rPr>
          <w:t xml:space="preserve">straightforward: adults </w:t>
        </w:r>
      </w:ins>
      <w:del w:id="67" w:author="Nate Blanco" w:date="2020-04-25T17:40:00Z">
        <w:r w:rsidR="008E7760" w:rsidDel="0098082C">
          <w:rPr>
            <w:rFonts w:ascii="Arial" w:eastAsia="Times New Roman" w:hAnsi="Arial" w:cs="Arial"/>
            <w:color w:val="222222"/>
          </w:rPr>
          <w:delText xml:space="preserve"> </w:delText>
        </w:r>
        <w:r w:rsidR="00060846" w:rsidDel="0098082C">
          <w:rPr>
            <w:rFonts w:ascii="Arial" w:eastAsia="Times New Roman" w:hAnsi="Arial" w:cs="Arial"/>
            <w:color w:val="222222"/>
          </w:rPr>
          <w:delText>that the data</w:delText>
        </w:r>
        <w:r w:rsidR="00DC7B8C" w:rsidDel="0098082C">
          <w:rPr>
            <w:rFonts w:ascii="Arial" w:eastAsia="Times New Roman" w:hAnsi="Arial" w:cs="Arial"/>
            <w:color w:val="222222"/>
          </w:rPr>
          <w:delText xml:space="preserve"> better supports adults’ attentional pattern than </w:delText>
        </w:r>
        <w:r w:rsidR="00981F1A" w:rsidDel="0098082C">
          <w:rPr>
            <w:rFonts w:ascii="Arial" w:eastAsia="Times New Roman" w:hAnsi="Arial" w:cs="Arial"/>
            <w:color w:val="222222"/>
          </w:rPr>
          <w:delText>children’s</w:delText>
        </w:r>
        <w:r w:rsidR="008E7760" w:rsidDel="0098082C">
          <w:rPr>
            <w:rFonts w:ascii="Arial" w:eastAsia="Times New Roman" w:hAnsi="Arial" w:cs="Arial"/>
            <w:color w:val="222222"/>
          </w:rPr>
          <w:delText xml:space="preserve">. </w:delText>
        </w:r>
      </w:del>
      <w:del w:id="68" w:author="Nate Blanco" w:date="2020-04-25T17:41:00Z">
        <w:r w:rsidR="008E7760" w:rsidDel="0098082C">
          <w:rPr>
            <w:rFonts w:ascii="Arial" w:eastAsia="Times New Roman" w:hAnsi="Arial" w:cs="Arial"/>
            <w:color w:val="222222"/>
          </w:rPr>
          <w:delText>Adults show an important, but relatively minor and straightforward</w:delText>
        </w:r>
        <w:r w:rsidR="00DC7B8C" w:rsidDel="0098082C">
          <w:rPr>
            <w:rFonts w:ascii="Arial" w:eastAsia="Times New Roman" w:hAnsi="Arial" w:cs="Arial"/>
            <w:color w:val="222222"/>
          </w:rPr>
          <w:delText>,</w:delText>
        </w:r>
        <w:r w:rsidR="008E7760" w:rsidDel="0098082C">
          <w:rPr>
            <w:rFonts w:ascii="Arial" w:eastAsia="Times New Roman" w:hAnsi="Arial" w:cs="Arial"/>
            <w:color w:val="222222"/>
          </w:rPr>
          <w:delText xml:space="preserve"> effect in that saliency causes them to </w:delText>
        </w:r>
      </w:del>
      <w:del w:id="69" w:author="Nate Blanco" w:date="2020-04-25T17:36:00Z">
        <w:r w:rsidR="008E7760" w:rsidRPr="00903BD1" w:rsidDel="0098082C">
          <w:rPr>
            <w:rFonts w:ascii="Arial" w:eastAsia="Times New Roman" w:hAnsi="Arial" w:cs="Arial"/>
            <w:color w:val="222222"/>
            <w:highlight w:val="yellow"/>
            <w:rPrChange w:id="70" w:author="Sloutsky, Vladimir" w:date="2020-04-13T17:07:00Z">
              <w:rPr>
                <w:rFonts w:ascii="Arial" w:eastAsia="Times New Roman" w:hAnsi="Arial" w:cs="Arial"/>
                <w:color w:val="222222"/>
              </w:rPr>
            </w:rPrChange>
          </w:rPr>
          <w:delText>explore</w:delText>
        </w:r>
        <w:r w:rsidR="008E7760" w:rsidDel="0098082C">
          <w:rPr>
            <w:rFonts w:ascii="Arial" w:eastAsia="Times New Roman" w:hAnsi="Arial" w:cs="Arial"/>
            <w:color w:val="222222"/>
          </w:rPr>
          <w:delText xml:space="preserve"> </w:delText>
        </w:r>
      </w:del>
      <w:ins w:id="71" w:author="Nate Blanco" w:date="2020-04-25T17:36:00Z">
        <w:r>
          <w:rPr>
            <w:rFonts w:ascii="Arial" w:eastAsia="Times New Roman" w:hAnsi="Arial" w:cs="Arial"/>
            <w:color w:val="222222"/>
          </w:rPr>
          <w:t xml:space="preserve">choose </w:t>
        </w:r>
      </w:ins>
      <w:r w:rsidR="008E7760">
        <w:rPr>
          <w:rFonts w:ascii="Arial" w:eastAsia="Times New Roman" w:hAnsi="Arial" w:cs="Arial"/>
          <w:color w:val="222222"/>
        </w:rPr>
        <w:t>the salient option more often than they would otherwise</w:t>
      </w:r>
      <w:r w:rsidR="00060846">
        <w:rPr>
          <w:rFonts w:ascii="Arial" w:eastAsia="Times New Roman" w:hAnsi="Arial" w:cs="Arial"/>
          <w:color w:val="222222"/>
        </w:rPr>
        <w:t xml:space="preserve"> in the Competition condition</w:t>
      </w:r>
      <w:ins w:id="72" w:author="Nate Blanco" w:date="2020-04-25T17:42:00Z">
        <w:r>
          <w:rPr>
            <w:rFonts w:ascii="Arial" w:eastAsia="Times New Roman" w:hAnsi="Arial" w:cs="Arial"/>
            <w:color w:val="222222"/>
          </w:rPr>
          <w:t>, while children choose the salient option more often than they would otherwise in the Congruent condition</w:t>
        </w:r>
      </w:ins>
      <w:r w:rsidR="008E7760">
        <w:rPr>
          <w:rFonts w:ascii="Arial" w:eastAsia="Times New Roman" w:hAnsi="Arial" w:cs="Arial"/>
          <w:color w:val="222222"/>
        </w:rPr>
        <w:t xml:space="preserve">. </w:t>
      </w:r>
      <w:ins w:id="73" w:author="Nate Blanco" w:date="2020-04-25T17:42:00Z">
        <w:r>
          <w:rPr>
            <w:rFonts w:ascii="Arial" w:eastAsia="Times New Roman" w:hAnsi="Arial" w:cs="Arial"/>
            <w:color w:val="222222"/>
          </w:rPr>
          <w:t>Based only on choice proportions</w:t>
        </w:r>
      </w:ins>
      <w:ins w:id="74" w:author="Nate Blanco" w:date="2020-04-25T17:43:00Z">
        <w:r>
          <w:rPr>
            <w:rFonts w:ascii="Arial" w:eastAsia="Times New Roman" w:hAnsi="Arial" w:cs="Arial"/>
            <w:color w:val="222222"/>
          </w:rPr>
          <w:t xml:space="preserve"> it may be possible to come up with a number of different explanations to fit the data</w:t>
        </w:r>
      </w:ins>
      <w:ins w:id="75" w:author="Nate Blanco" w:date="2020-04-25T17:44:00Z">
        <w:r>
          <w:rPr>
            <w:rFonts w:ascii="Arial" w:eastAsia="Times New Roman" w:hAnsi="Arial" w:cs="Arial"/>
            <w:color w:val="222222"/>
          </w:rPr>
          <w:t xml:space="preserve">, but the modeling analyses </w:t>
        </w:r>
        <w:r w:rsidR="00AA6928">
          <w:rPr>
            <w:rFonts w:ascii="Arial" w:eastAsia="Times New Roman" w:hAnsi="Arial" w:cs="Arial"/>
            <w:color w:val="222222"/>
          </w:rPr>
          <w:t xml:space="preserve">provide a broader picture with important implications for developmental-cognitive theory. </w:t>
        </w:r>
      </w:ins>
      <w:ins w:id="76" w:author="Nate Blanco" w:date="2020-04-25T17:45:00Z">
        <w:r w:rsidR="00AA6928">
          <w:rPr>
            <w:rFonts w:ascii="Arial" w:eastAsia="Times New Roman" w:hAnsi="Arial" w:cs="Arial"/>
            <w:color w:val="222222"/>
          </w:rPr>
          <w:t xml:space="preserve">Outside of the </w:t>
        </w:r>
        <w:proofErr w:type="gramStart"/>
        <w:r w:rsidR="00AA6928">
          <w:rPr>
            <w:rFonts w:ascii="Arial" w:eastAsia="Times New Roman" w:hAnsi="Arial" w:cs="Arial"/>
            <w:color w:val="222222"/>
          </w:rPr>
          <w:t>above mentioned</w:t>
        </w:r>
        <w:proofErr w:type="gramEnd"/>
        <w:r w:rsidR="00AA6928">
          <w:rPr>
            <w:rFonts w:ascii="Arial" w:eastAsia="Times New Roman" w:hAnsi="Arial" w:cs="Arial"/>
            <w:color w:val="222222"/>
          </w:rPr>
          <w:t xml:space="preserve"> effect, adults’ behavior and overall strategy is consistent across conditions. </w:t>
        </w:r>
      </w:ins>
      <w:del w:id="77" w:author="Nate Blanco" w:date="2020-04-25T17:45:00Z">
        <w:r w:rsidR="008E7760" w:rsidDel="00AA6928">
          <w:rPr>
            <w:rFonts w:ascii="Arial" w:eastAsia="Times New Roman" w:hAnsi="Arial" w:cs="Arial"/>
            <w:color w:val="222222"/>
          </w:rPr>
          <w:delText xml:space="preserve">Their behavior is otherwise consistent across the conditions. </w:delText>
        </w:r>
      </w:del>
      <w:r w:rsidR="008E7760">
        <w:rPr>
          <w:rFonts w:ascii="Arial" w:eastAsia="Times New Roman" w:hAnsi="Arial" w:cs="Arial"/>
          <w:color w:val="222222"/>
        </w:rPr>
        <w:t>Children’s behavior changes in several important qualitative ways</w:t>
      </w:r>
      <w:ins w:id="78" w:author="Nate Blanco" w:date="2020-04-25T17:46:00Z">
        <w:r w:rsidR="00AA6928">
          <w:rPr>
            <w:rFonts w:ascii="Arial" w:eastAsia="Times New Roman" w:hAnsi="Arial" w:cs="Arial"/>
            <w:color w:val="222222"/>
          </w:rPr>
          <w:t xml:space="preserve"> as a result of the saliency manipulation</w:t>
        </w:r>
      </w:ins>
      <w:r w:rsidR="008E7760">
        <w:rPr>
          <w:rFonts w:ascii="Arial" w:eastAsia="Times New Roman" w:hAnsi="Arial" w:cs="Arial"/>
          <w:color w:val="222222"/>
        </w:rPr>
        <w:t xml:space="preserve"> that provide important insight into </w:t>
      </w:r>
      <w:del w:id="79" w:author="Nate Blanco" w:date="2020-04-25T17:46:00Z">
        <w:r w:rsidR="008E7760" w:rsidDel="00AA6928">
          <w:rPr>
            <w:rFonts w:ascii="Arial" w:eastAsia="Times New Roman" w:hAnsi="Arial" w:cs="Arial"/>
            <w:color w:val="222222"/>
          </w:rPr>
          <w:delText xml:space="preserve">children’s </w:delText>
        </w:r>
      </w:del>
      <w:ins w:id="80" w:author="Nate Blanco" w:date="2020-04-25T17:46:00Z">
        <w:r w:rsidR="00AA6928">
          <w:rPr>
            <w:rFonts w:ascii="Arial" w:eastAsia="Times New Roman" w:hAnsi="Arial" w:cs="Arial"/>
            <w:color w:val="222222"/>
          </w:rPr>
          <w:t xml:space="preserve">their </w:t>
        </w:r>
      </w:ins>
      <w:r w:rsidR="008E7760">
        <w:rPr>
          <w:rFonts w:ascii="Arial" w:eastAsia="Times New Roman" w:hAnsi="Arial" w:cs="Arial"/>
          <w:color w:val="222222"/>
        </w:rPr>
        <w:t>decision-making process and how it differs from adults’</w:t>
      </w:r>
      <w:ins w:id="81" w:author="Nate Blanco" w:date="2020-04-25T17:46:00Z">
        <w:r w:rsidR="00AA6928">
          <w:rPr>
            <w:rFonts w:ascii="Arial" w:eastAsia="Times New Roman" w:hAnsi="Arial" w:cs="Arial"/>
            <w:color w:val="222222"/>
          </w:rPr>
          <w:t>,</w:t>
        </w:r>
      </w:ins>
      <w:del w:id="82" w:author="Nate Blanco" w:date="2020-04-25T17:46:00Z">
        <w:r w:rsidR="009042AA" w:rsidDel="00AA6928">
          <w:rPr>
            <w:rFonts w:ascii="Arial" w:eastAsia="Times New Roman" w:hAnsi="Arial" w:cs="Arial"/>
            <w:color w:val="222222"/>
          </w:rPr>
          <w:delText>,</w:delText>
        </w:r>
      </w:del>
      <w:r w:rsidR="009042AA">
        <w:rPr>
          <w:rFonts w:ascii="Arial" w:eastAsia="Times New Roman" w:hAnsi="Arial" w:cs="Arial"/>
          <w:color w:val="222222"/>
        </w:rPr>
        <w:t xml:space="preserve"> including a reduction in response switching and an overall shift</w:t>
      </w:r>
      <w:ins w:id="83" w:author="Nate Blanco" w:date="2020-04-25T17:46:00Z">
        <w:r w:rsidR="00AA6928">
          <w:rPr>
            <w:rFonts w:ascii="Arial" w:eastAsia="Times New Roman" w:hAnsi="Arial" w:cs="Arial"/>
            <w:color w:val="222222"/>
          </w:rPr>
          <w:t xml:space="preserve"> from systematic</w:t>
        </w:r>
      </w:ins>
      <w:r w:rsidR="009042AA">
        <w:rPr>
          <w:rFonts w:ascii="Arial" w:eastAsia="Times New Roman" w:hAnsi="Arial" w:cs="Arial"/>
          <w:color w:val="222222"/>
        </w:rPr>
        <w:t xml:space="preserve"> toward more random exploration.</w:t>
      </w:r>
      <w:ins w:id="84" w:author="Nate Blanco" w:date="2020-04-25T17:50:00Z">
        <w:r w:rsidR="00535A8D">
          <w:rPr>
            <w:rFonts w:ascii="Arial" w:eastAsia="Times New Roman" w:hAnsi="Arial" w:cs="Arial"/>
            <w:color w:val="222222"/>
          </w:rPr>
          <w:t xml:space="preserve"> This disruption of systematic exploration due to the saliency manipulation</w:t>
        </w:r>
      </w:ins>
      <w:ins w:id="85" w:author="Nate Blanco" w:date="2020-04-25T17:51:00Z">
        <w:r w:rsidR="00535A8D">
          <w:rPr>
            <w:rFonts w:ascii="Arial" w:eastAsia="Times New Roman" w:hAnsi="Arial" w:cs="Arial"/>
            <w:color w:val="222222"/>
          </w:rPr>
          <w:t xml:space="preserve"> is informative and occurs only in children.</w:t>
        </w:r>
      </w:ins>
      <w:r w:rsidR="009042AA">
        <w:rPr>
          <w:rFonts w:ascii="Arial" w:eastAsia="Times New Roman" w:hAnsi="Arial" w:cs="Arial"/>
          <w:color w:val="222222"/>
        </w:rPr>
        <w:t xml:space="preserve"> In the revision we tried to better highlight the importance of </w:t>
      </w:r>
      <w:ins w:id="86" w:author="Nate Blanco" w:date="2020-04-25T17:47:00Z">
        <w:r w:rsidR="00E502AC">
          <w:rPr>
            <w:rFonts w:ascii="Arial" w:eastAsia="Times New Roman" w:hAnsi="Arial" w:cs="Arial"/>
            <w:color w:val="222222"/>
          </w:rPr>
          <w:t xml:space="preserve">the modeling analyses, the differences between conditions that they uncover, and the implications for cognitive development. </w:t>
        </w:r>
      </w:ins>
      <w:ins w:id="87" w:author="Nate Blanco" w:date="2020-04-25T17:48:00Z">
        <w:r w:rsidR="00F23360">
          <w:rPr>
            <w:rFonts w:ascii="Arial" w:eastAsia="Times New Roman" w:hAnsi="Arial" w:cs="Arial"/>
            <w:color w:val="222222"/>
          </w:rPr>
          <w:t>We have made changes throughout the revision, notabl</w:t>
        </w:r>
      </w:ins>
      <w:ins w:id="88" w:author="Nate Blanco" w:date="2020-04-25T18:19:00Z">
        <w:r w:rsidR="00543792">
          <w:rPr>
            <w:rFonts w:ascii="Arial" w:eastAsia="Times New Roman" w:hAnsi="Arial" w:cs="Arial"/>
            <w:color w:val="222222"/>
          </w:rPr>
          <w:t>y</w:t>
        </w:r>
      </w:ins>
      <w:ins w:id="89" w:author="Nate Blanco" w:date="2020-04-25T17:48:00Z">
        <w:r w:rsidR="00F23360">
          <w:rPr>
            <w:rFonts w:ascii="Arial" w:eastAsia="Times New Roman" w:hAnsi="Arial" w:cs="Arial"/>
            <w:color w:val="222222"/>
          </w:rPr>
          <w:t xml:space="preserve"> on pages </w:t>
        </w:r>
      </w:ins>
      <w:ins w:id="90" w:author="Nate Blanco" w:date="2020-04-25T18:18:00Z">
        <w:r w:rsidR="00543792">
          <w:rPr>
            <w:rFonts w:ascii="Arial" w:eastAsia="Times New Roman" w:hAnsi="Arial" w:cs="Arial"/>
            <w:color w:val="222222"/>
          </w:rPr>
          <w:t>6</w:t>
        </w:r>
      </w:ins>
      <w:ins w:id="91" w:author="Nate Blanco" w:date="2020-04-25T17:48:00Z">
        <w:r w:rsidR="00F23360">
          <w:rPr>
            <w:rFonts w:ascii="Arial" w:eastAsia="Times New Roman" w:hAnsi="Arial" w:cs="Arial"/>
            <w:color w:val="222222"/>
          </w:rPr>
          <w:t xml:space="preserve">, </w:t>
        </w:r>
      </w:ins>
      <w:ins w:id="92" w:author="Nate Blanco" w:date="2020-04-25T18:19:00Z">
        <w:r w:rsidR="00543792">
          <w:rPr>
            <w:rFonts w:ascii="Arial" w:eastAsia="Times New Roman" w:hAnsi="Arial" w:cs="Arial"/>
            <w:color w:val="222222"/>
          </w:rPr>
          <w:t>10</w:t>
        </w:r>
      </w:ins>
      <w:ins w:id="93" w:author="Nate Blanco" w:date="2020-04-25T17:48:00Z">
        <w:r w:rsidR="00F23360">
          <w:rPr>
            <w:rFonts w:ascii="Arial" w:eastAsia="Times New Roman" w:hAnsi="Arial" w:cs="Arial"/>
            <w:color w:val="222222"/>
          </w:rPr>
          <w:t xml:space="preserve">, and </w:t>
        </w:r>
      </w:ins>
      <w:ins w:id="94" w:author="Nate Blanco" w:date="2020-04-25T18:20:00Z">
        <w:r w:rsidR="00543792">
          <w:rPr>
            <w:rFonts w:ascii="Arial" w:eastAsia="Times New Roman" w:hAnsi="Arial" w:cs="Arial"/>
            <w:color w:val="222222"/>
          </w:rPr>
          <w:t>17</w:t>
        </w:r>
      </w:ins>
      <w:ins w:id="95" w:author="Nate Blanco" w:date="2020-04-25T17:48:00Z">
        <w:r w:rsidR="00F23360">
          <w:rPr>
            <w:rFonts w:ascii="Arial" w:eastAsia="Times New Roman" w:hAnsi="Arial" w:cs="Arial"/>
            <w:color w:val="222222"/>
          </w:rPr>
          <w:t>.</w:t>
        </w:r>
      </w:ins>
      <w:commentRangeEnd w:id="57"/>
      <w:r w:rsidR="00C65F65">
        <w:rPr>
          <w:rStyle w:val="CommentReference"/>
        </w:rPr>
        <w:commentReference w:id="57"/>
      </w:r>
    </w:p>
    <w:p w:rsidR="008E7760" w:rsidDel="00F23360" w:rsidRDefault="009042AA" w:rsidP="00AA6928">
      <w:pPr>
        <w:ind w:left="720"/>
        <w:rPr>
          <w:del w:id="96" w:author="Nate Blanco" w:date="2020-04-25T17:48:00Z"/>
          <w:rFonts w:ascii="Arial" w:eastAsia="Times New Roman" w:hAnsi="Arial" w:cs="Arial"/>
          <w:color w:val="222222"/>
        </w:rPr>
      </w:pPr>
      <w:del w:id="97" w:author="Nate Blanco" w:date="2020-04-25T17:48:00Z">
        <w:r w:rsidDel="00F23360">
          <w:rPr>
            <w:rFonts w:ascii="Arial" w:eastAsia="Times New Roman" w:hAnsi="Arial" w:cs="Arial"/>
            <w:color w:val="222222"/>
          </w:rPr>
          <w:delText>these differences</w:delText>
        </w:r>
        <w:r w:rsidR="00676C0C" w:rsidDel="00F23360">
          <w:rPr>
            <w:rFonts w:ascii="Arial" w:eastAsia="Times New Roman" w:hAnsi="Arial" w:cs="Arial"/>
            <w:color w:val="222222"/>
          </w:rPr>
          <w:delText>, particularly in the Discussion (pg. 17)</w:delText>
        </w:r>
        <w:r w:rsidDel="00F23360">
          <w:rPr>
            <w:rFonts w:ascii="Arial" w:eastAsia="Times New Roman" w:hAnsi="Arial" w:cs="Arial"/>
            <w:color w:val="222222"/>
          </w:rPr>
          <w:delText>.</w:delText>
        </w:r>
      </w:del>
    </w:p>
    <w:p w:rsidR="008E7760" w:rsidRDefault="008E7760" w:rsidP="005A3E3C">
      <w:pPr>
        <w:rPr>
          <w:rFonts w:ascii="Arial" w:eastAsia="Times New Roman" w:hAnsi="Arial" w:cs="Arial"/>
          <w:color w:val="222222"/>
        </w:rPr>
      </w:pPr>
    </w:p>
    <w:p w:rsidR="008E7760" w:rsidRDefault="008E7760" w:rsidP="005A3E3C">
      <w:pPr>
        <w:rPr>
          <w:rFonts w:ascii="Arial" w:eastAsia="Times New Roman" w:hAnsi="Arial" w:cs="Arial"/>
          <w:color w:val="222222"/>
        </w:rPr>
      </w:pPr>
    </w:p>
    <w:p w:rsidR="00BC7254"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More minor note:</w:t>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On page 5, the authors note "In the same way that attention shifts over time and is less likely to return to recently focused items, less recently chosen or attended options may become increasingly appealing over time." The statement requires citation and even conflicts to some extent with recent work on attention and decision making (that more "attended to" items are more likely to be chosen in a singular decision; data from </w:t>
      </w:r>
      <w:proofErr w:type="spellStart"/>
      <w:r w:rsidRPr="00EE0E12">
        <w:rPr>
          <w:rFonts w:ascii="Arial" w:eastAsia="Times New Roman" w:hAnsi="Arial" w:cs="Arial"/>
          <w:color w:val="222222"/>
          <w:shd w:val="clear" w:color="auto" w:fill="FFFFFF"/>
        </w:rPr>
        <w:t>Krajbich</w:t>
      </w:r>
      <w:proofErr w:type="spellEnd"/>
      <w:r w:rsidRPr="00EE0E12">
        <w:rPr>
          <w:rFonts w:ascii="Arial" w:eastAsia="Times New Roman" w:hAnsi="Arial" w:cs="Arial"/>
          <w:color w:val="222222"/>
          <w:shd w:val="clear" w:color="auto" w:fill="FFFFFF"/>
        </w:rPr>
        <w:t xml:space="preserve"> &amp; Rangel, 2011; modeling work from Callaway &amp; Griffiths, 2019). It may strengthen the authors' argument to state why the less recently chosen/attended options become more appealing. Is this true for both children and adults? Intuitively it would feel correct for children, whose "meta-goal" within the game may be to learn about the world, such that appeal arises from opportunity for information gain.</w:t>
      </w:r>
    </w:p>
    <w:p w:rsidR="00BC7254" w:rsidRDefault="00BC7254" w:rsidP="005A3E3C">
      <w:pPr>
        <w:rPr>
          <w:rFonts w:ascii="Arial" w:eastAsia="Times New Roman" w:hAnsi="Arial" w:cs="Arial"/>
          <w:color w:val="222222"/>
          <w:shd w:val="clear" w:color="auto" w:fill="FFFFFF"/>
        </w:rPr>
      </w:pPr>
    </w:p>
    <w:p w:rsidR="00BC7254" w:rsidRDefault="00BC7254" w:rsidP="00DE414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thank the reviewer for this observation and suggestion. We have expanded </w:t>
      </w:r>
      <w:r w:rsidR="00DE414F">
        <w:rPr>
          <w:rFonts w:ascii="Arial" w:eastAsia="Times New Roman" w:hAnsi="Arial" w:cs="Arial"/>
          <w:color w:val="222222"/>
          <w:shd w:val="clear" w:color="auto" w:fill="FFFFFF"/>
        </w:rPr>
        <w:t>on</w:t>
      </w:r>
      <w:r>
        <w:rPr>
          <w:rFonts w:ascii="Arial" w:eastAsia="Times New Roman" w:hAnsi="Arial" w:cs="Arial"/>
          <w:color w:val="222222"/>
          <w:shd w:val="clear" w:color="auto" w:fill="FFFFFF"/>
        </w:rPr>
        <w:t xml:space="preserve"> this specific point</w:t>
      </w:r>
      <w:r w:rsidR="00DE414F">
        <w:rPr>
          <w:rFonts w:ascii="Arial" w:eastAsia="Times New Roman" w:hAnsi="Arial" w:cs="Arial"/>
          <w:color w:val="222222"/>
          <w:shd w:val="clear" w:color="auto" w:fill="FFFFFF"/>
        </w:rPr>
        <w:t xml:space="preserve"> in the Introduction (pg. </w:t>
      </w:r>
      <w:r w:rsidR="00C63B4F">
        <w:rPr>
          <w:rFonts w:ascii="Arial" w:eastAsia="Times New Roman" w:hAnsi="Arial" w:cs="Arial"/>
          <w:color w:val="222222"/>
          <w:shd w:val="clear" w:color="auto" w:fill="FFFFFF"/>
        </w:rPr>
        <w:t>5</w:t>
      </w:r>
      <w:r w:rsidR="00DE414F">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in order to clarify our hypothesis. The attentional mechanisms that the reviewer alludes to and those that we are referring to operate at </w:t>
      </w:r>
      <w:r w:rsidR="00DE414F">
        <w:rPr>
          <w:rFonts w:ascii="Arial" w:eastAsia="Times New Roman" w:hAnsi="Arial" w:cs="Arial"/>
          <w:color w:val="222222"/>
          <w:shd w:val="clear" w:color="auto" w:fill="FFFFFF"/>
        </w:rPr>
        <w:t>different points in the decision process</w:t>
      </w:r>
      <w:r>
        <w:rPr>
          <w:rFonts w:ascii="Arial" w:eastAsia="Times New Roman" w:hAnsi="Arial" w:cs="Arial"/>
          <w:color w:val="222222"/>
          <w:shd w:val="clear" w:color="auto" w:fill="FFFFFF"/>
        </w:rPr>
        <w:t>. It is true that within a single decision attended to items are more likely to be selected</w:t>
      </w:r>
      <w:r w:rsidR="00DE414F">
        <w:rPr>
          <w:rFonts w:ascii="Arial" w:eastAsia="Times New Roman" w:hAnsi="Arial" w:cs="Arial"/>
          <w:color w:val="222222"/>
          <w:shd w:val="clear" w:color="auto" w:fill="FFFFFF"/>
        </w:rPr>
        <w:t xml:space="preserve"> in adults, and this may also be true in children</w:t>
      </w:r>
      <w:r w:rsidR="00B75AF3">
        <w:rPr>
          <w:rFonts w:ascii="Arial" w:eastAsia="Times New Roman" w:hAnsi="Arial" w:cs="Arial"/>
          <w:color w:val="222222"/>
          <w:shd w:val="clear" w:color="auto" w:fill="FFFFFF"/>
        </w:rPr>
        <w:t xml:space="preserve">. </w:t>
      </w:r>
      <w:r w:rsidR="00DE414F">
        <w:rPr>
          <w:rFonts w:ascii="Arial" w:eastAsia="Times New Roman" w:hAnsi="Arial" w:cs="Arial"/>
          <w:color w:val="222222"/>
          <w:shd w:val="clear" w:color="auto" w:fill="FFFFFF"/>
        </w:rPr>
        <w:t>But, after a choice is made (and the outcome for that choice observed) there may be little reason to continue to attend the object and attention may shift. The way it shifts is likely different between adults and children, where adults control attention to continue focusing it selectively on rewarding options, while children are more likely to shift to a new option. Attention would still influence choices in the suggested by the work referenced by the reviewer. More specifically, we suggest that children’s shift may be driven by something like graded novelty preference: the recently chosen option is no longer novel, but the unselected options have been increasing in novelty since last being chosen.</w:t>
      </w:r>
    </w:p>
    <w:p w:rsidR="00FC2BDD" w:rsidRDefault="00FC2BDD" w:rsidP="005A3E3C">
      <w:pPr>
        <w:rPr>
          <w:rFonts w:ascii="Arial" w:eastAsia="Times New Roman" w:hAnsi="Arial" w:cs="Arial"/>
          <w:color w:val="222222"/>
          <w:shd w:val="clear" w:color="auto" w:fill="FFFFFF"/>
        </w:rPr>
      </w:pPr>
    </w:p>
    <w:p w:rsidR="00E17E5B" w:rsidRDefault="00EE0E12" w:rsidP="005A3E3C">
      <w:pPr>
        <w:rPr>
          <w:rFonts w:ascii="Arial" w:eastAsia="Times New Roman" w:hAnsi="Arial" w:cs="Arial"/>
          <w:color w:val="222222"/>
          <w:shd w:val="clear" w:color="auto" w:fill="FFFFFF"/>
        </w:rPr>
      </w:pPr>
      <w:r w:rsidRPr="00EE0E12">
        <w:rPr>
          <w:rFonts w:ascii="Arial" w:eastAsia="Times New Roman" w:hAnsi="Arial" w:cs="Arial"/>
          <w:b/>
          <w:bCs/>
          <w:color w:val="222222"/>
          <w:shd w:val="clear" w:color="auto" w:fill="FFFFFF"/>
        </w:rPr>
        <w:t>Reviewer #3:</w:t>
      </w:r>
      <w:r w:rsidRPr="00EE0E12">
        <w:rPr>
          <w:rFonts w:ascii="Arial" w:eastAsia="Times New Roman" w:hAnsi="Arial" w:cs="Arial"/>
          <w:color w:val="222222"/>
          <w:shd w:val="clear" w:color="auto" w:fill="FFFFFF"/>
        </w:rPr>
        <w:t xml:space="preserve"> </w:t>
      </w:r>
      <w:commentRangeStart w:id="98"/>
      <w:r w:rsidRPr="00EE0E12">
        <w:rPr>
          <w:rFonts w:ascii="Arial" w:eastAsia="Times New Roman" w:hAnsi="Arial" w:cs="Arial"/>
          <w:color w:val="222222"/>
          <w:shd w:val="clear" w:color="auto" w:fill="FFFFFF"/>
        </w:rPr>
        <w:t>The authors have been highly responsive to the previous reviews. It is especially helpful to have the adult comparison group. The authors have clarified what is potentially novel about these results.</w:t>
      </w:r>
      <w:r w:rsidRPr="00EE0E12">
        <w:rPr>
          <w:rFonts w:ascii="Arial" w:eastAsia="Times New Roman" w:hAnsi="Arial" w:cs="Arial"/>
          <w:color w:val="222222"/>
        </w:rPr>
        <w:br/>
      </w:r>
      <w:commentRangeEnd w:id="98"/>
      <w:r w:rsidR="00C65F65">
        <w:rPr>
          <w:rStyle w:val="CommentReference"/>
        </w:rPr>
        <w:commentReference w:id="98"/>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Their argument shares some similarities with the Hierarchical Competing Systems computational model of the effect of the number of "A" trials on A-not-B task performance in infants and toddlers (see </w:t>
      </w:r>
      <w:proofErr w:type="spellStart"/>
      <w:r w:rsidRPr="00EE0E12">
        <w:rPr>
          <w:rFonts w:ascii="Arial" w:eastAsia="Times New Roman" w:hAnsi="Arial" w:cs="Arial"/>
          <w:color w:val="222222"/>
          <w:shd w:val="clear" w:color="auto" w:fill="FFFFFF"/>
        </w:rPr>
        <w:t>Marcovitch</w:t>
      </w:r>
      <w:proofErr w:type="spellEnd"/>
      <w:r w:rsidRPr="00EE0E12">
        <w:rPr>
          <w:rFonts w:ascii="Arial" w:eastAsia="Times New Roman" w:hAnsi="Arial" w:cs="Arial"/>
          <w:color w:val="222222"/>
          <w:shd w:val="clear" w:color="auto" w:fill="FFFFFF"/>
        </w:rPr>
        <w:t xml:space="preserve"> &amp; </w:t>
      </w:r>
      <w:proofErr w:type="spellStart"/>
      <w:r w:rsidRPr="00EE0E12">
        <w:rPr>
          <w:rFonts w:ascii="Arial" w:eastAsia="Times New Roman" w:hAnsi="Arial" w:cs="Arial"/>
          <w:color w:val="222222"/>
          <w:shd w:val="clear" w:color="auto" w:fill="FFFFFF"/>
        </w:rPr>
        <w:t>Zelazo</w:t>
      </w:r>
      <w:proofErr w:type="spellEnd"/>
      <w:r w:rsidRPr="00EE0E12">
        <w:rPr>
          <w:rFonts w:ascii="Arial" w:eastAsia="Times New Roman" w:hAnsi="Arial" w:cs="Arial"/>
          <w:color w:val="222222"/>
          <w:shd w:val="clear" w:color="auto" w:fill="FFFFFF"/>
        </w:rPr>
        <w:t>, 2009), which might be worth mentioning in the introduction.</w:t>
      </w:r>
    </w:p>
    <w:p w:rsidR="00E17E5B" w:rsidRDefault="00E17E5B" w:rsidP="005A3E3C">
      <w:pPr>
        <w:rPr>
          <w:rFonts w:ascii="Arial" w:eastAsia="Times New Roman" w:hAnsi="Arial" w:cs="Arial"/>
          <w:color w:val="222222"/>
          <w:shd w:val="clear" w:color="auto" w:fill="FFFFFF"/>
        </w:rPr>
      </w:pPr>
    </w:p>
    <w:p w:rsidR="00E17E5B" w:rsidRDefault="00E17E5B" w:rsidP="00E17E5B">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 thank the reviewer for pointing us toward this interesting work. We have added a brief discussion of this idea to the Introduction</w:t>
      </w:r>
      <w:r w:rsidR="005922D2">
        <w:rPr>
          <w:rFonts w:ascii="Arial" w:eastAsia="Times New Roman" w:hAnsi="Arial" w:cs="Arial"/>
          <w:color w:val="222222"/>
          <w:shd w:val="clear" w:color="auto" w:fill="FFFFFF"/>
        </w:rPr>
        <w:t xml:space="preserve"> (pg. 5)</w:t>
      </w:r>
      <w:r>
        <w:rPr>
          <w:rFonts w:ascii="Arial" w:eastAsia="Times New Roman" w:hAnsi="Arial" w:cs="Arial"/>
          <w:color w:val="222222"/>
          <w:shd w:val="clear" w:color="auto" w:fill="FFFFFF"/>
        </w:rPr>
        <w:t>.</w:t>
      </w:r>
    </w:p>
    <w:p w:rsidR="00E17E5B" w:rsidRDefault="00E17E5B" w:rsidP="005A3E3C">
      <w:pPr>
        <w:rPr>
          <w:rFonts w:ascii="Arial" w:eastAsia="Times New Roman" w:hAnsi="Arial" w:cs="Arial"/>
          <w:color w:val="222222"/>
        </w:rPr>
      </w:pPr>
    </w:p>
    <w:p w:rsidR="007B599F"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What is most surprising about the results to me is children's performance in the Baseline condition. Why don't they home in on the high value option and stick with it, like adults do?</w:t>
      </w:r>
    </w:p>
    <w:p w:rsidR="00C067DE" w:rsidRDefault="00C067DE" w:rsidP="005A3E3C">
      <w:pPr>
        <w:rPr>
          <w:rFonts w:ascii="Arial" w:eastAsia="Times New Roman" w:hAnsi="Arial" w:cs="Arial"/>
          <w:color w:val="222222"/>
          <w:shd w:val="clear" w:color="auto" w:fill="FFFFFF"/>
        </w:rPr>
      </w:pPr>
    </w:p>
    <w:p w:rsidR="007B599F" w:rsidRDefault="007B599F" w:rsidP="007B599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agree that children’s behavior in the Baseline condition is extremely interesting, and that understanding could be important. </w:t>
      </w:r>
      <w:r w:rsidR="00CC2C9A">
        <w:rPr>
          <w:rFonts w:ascii="Arial" w:eastAsia="Times New Roman" w:hAnsi="Arial" w:cs="Arial"/>
          <w:color w:val="222222"/>
          <w:shd w:val="clear" w:color="auto" w:fill="FFFFFF"/>
        </w:rPr>
        <w:t xml:space="preserve">We are very interested in this question. </w:t>
      </w:r>
      <w:r>
        <w:rPr>
          <w:rFonts w:ascii="Arial" w:eastAsia="Times New Roman" w:hAnsi="Arial" w:cs="Arial"/>
          <w:color w:val="222222"/>
          <w:shd w:val="clear" w:color="auto" w:fill="FFFFFF"/>
        </w:rPr>
        <w:t xml:space="preserve">The current paper is a follow-up to our original study reporting this effect (Blanco &amp; Sloutsky, 2019) and </w:t>
      </w:r>
      <w:r w:rsidR="00A12B7F">
        <w:rPr>
          <w:rFonts w:ascii="Arial" w:eastAsia="Times New Roman" w:hAnsi="Arial" w:cs="Arial"/>
          <w:color w:val="222222"/>
          <w:shd w:val="clear" w:color="auto" w:fill="FFFFFF"/>
        </w:rPr>
        <w:t>one</w:t>
      </w:r>
      <w:r>
        <w:rPr>
          <w:rFonts w:ascii="Arial" w:eastAsia="Times New Roman" w:hAnsi="Arial" w:cs="Arial"/>
          <w:color w:val="222222"/>
          <w:shd w:val="clear" w:color="auto" w:fill="FFFFFF"/>
        </w:rPr>
        <w:t xml:space="preserve"> part of a larger line of ongoing research attempting to better understand this behavior.</w:t>
      </w:r>
    </w:p>
    <w:p w:rsidR="007B599F" w:rsidRDefault="007B599F" w:rsidP="005A3E3C">
      <w:pPr>
        <w:rPr>
          <w:rFonts w:ascii="Arial" w:eastAsia="Times New Roman" w:hAnsi="Arial" w:cs="Arial"/>
          <w:color w:val="222222"/>
          <w:shd w:val="clear" w:color="auto" w:fill="FFFFFF"/>
        </w:rPr>
      </w:pPr>
    </w:p>
    <w:p w:rsidR="00504A43"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Three non-exclusive alternative interpretations of the results for the authors to re-consider:</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Children had difficulty learning to maximize rewards in this task, as shown in the Baseline. Salience scaffolded learning in the Congruent condition, but it disrupted learning in the Competition condition, where they knew the salient cue was low in value, yet could not resist it occasionally. It is a straw man argument to suggest that 5-year-olds would be lured 100% by salience alone, even when it conflicts with reward value (again, PFC is not absent at this age). On this account, it is not that their choices were "geared toward learning rather than maximizing reward" (pp.17-18), but instead, they are learning HOW to maximize rewards in the face of distracting stimuli.</w:t>
      </w:r>
    </w:p>
    <w:p w:rsidR="00504A43" w:rsidRDefault="00504A43" w:rsidP="005A3E3C">
      <w:pPr>
        <w:rPr>
          <w:rFonts w:ascii="Arial" w:eastAsia="Times New Roman" w:hAnsi="Arial" w:cs="Arial"/>
          <w:color w:val="222222"/>
          <w:shd w:val="clear" w:color="auto" w:fill="FFFFFF"/>
        </w:rPr>
      </w:pPr>
    </w:p>
    <w:p w:rsidR="00504A43" w:rsidRPr="00504A43" w:rsidRDefault="00504A43" w:rsidP="009B7C40">
      <w:pPr>
        <w:ind w:left="720"/>
        <w:rPr>
          <w:rFonts w:ascii="Arial" w:eastAsia="Times New Roman" w:hAnsi="Arial" w:cs="Arial"/>
          <w:color w:val="222222"/>
          <w:shd w:val="clear" w:color="auto" w:fill="FFFFFF"/>
        </w:rPr>
      </w:pPr>
      <w:commentRangeStart w:id="99"/>
      <w:r>
        <w:rPr>
          <w:rFonts w:ascii="Arial" w:eastAsia="Times New Roman" w:hAnsi="Arial" w:cs="Arial"/>
          <w:color w:val="222222"/>
          <w:shd w:val="clear" w:color="auto" w:fill="FFFFFF"/>
        </w:rPr>
        <w:t>This is an intriguing idea, and it may be that case that one thing that children are learning is how to maximize rewards in the face of distracting stimuli. This idea does not contradict our interpretation</w:t>
      </w:r>
      <w:r w:rsidR="006743FF">
        <w:rPr>
          <w:rFonts w:ascii="Arial" w:eastAsia="Times New Roman" w:hAnsi="Arial" w:cs="Arial"/>
          <w:color w:val="222222"/>
          <w:shd w:val="clear" w:color="auto" w:fill="FFFFFF"/>
        </w:rPr>
        <w:t xml:space="preserve"> or results, though</w:t>
      </w:r>
      <w:r>
        <w:rPr>
          <w:rFonts w:ascii="Arial" w:eastAsia="Times New Roman" w:hAnsi="Arial" w:cs="Arial"/>
          <w:color w:val="222222"/>
          <w:shd w:val="clear" w:color="auto" w:fill="FFFFFF"/>
        </w:rPr>
        <w:t>. But, there is little evidence to support this interpretation</w:t>
      </w:r>
      <w:ins w:id="100" w:author="Nate Blanco" w:date="2020-04-25T17:58:00Z">
        <w:r w:rsidR="009B7C40">
          <w:rPr>
            <w:rFonts w:ascii="Arial" w:eastAsia="Times New Roman" w:hAnsi="Arial" w:cs="Arial"/>
            <w:color w:val="222222"/>
            <w:shd w:val="clear" w:color="auto" w:fill="FFFFFF"/>
          </w:rPr>
          <w:t xml:space="preserve"> in the current data</w:t>
        </w:r>
      </w:ins>
      <w:r>
        <w:rPr>
          <w:rFonts w:ascii="Arial" w:eastAsia="Times New Roman" w:hAnsi="Arial" w:cs="Arial"/>
          <w:color w:val="222222"/>
          <w:shd w:val="clear" w:color="auto" w:fill="FFFFFF"/>
        </w:rPr>
        <w:t>, since it would suggest that children should know how to maximize reward when there are no distracting stimuli (as in the Baseline condition) and should therefore maximize reward in that case. Few children do so.</w:t>
      </w:r>
      <w:ins w:id="101" w:author="Nate Blanco" w:date="2020-04-25T17:52:00Z">
        <w:r w:rsidR="00B97B39">
          <w:rPr>
            <w:rFonts w:ascii="Arial" w:eastAsia="Times New Roman" w:hAnsi="Arial" w:cs="Arial"/>
            <w:color w:val="222222"/>
            <w:shd w:val="clear" w:color="auto" w:fill="FFFFFF"/>
          </w:rPr>
          <w:t xml:space="preserve"> </w:t>
        </w:r>
      </w:ins>
      <w:ins w:id="102" w:author="Nate Blanco" w:date="2020-04-25T17:58:00Z">
        <w:r w:rsidR="009B7C40">
          <w:rPr>
            <w:rFonts w:ascii="Arial" w:eastAsia="Times New Roman" w:hAnsi="Arial" w:cs="Arial"/>
            <w:color w:val="222222"/>
            <w:shd w:val="clear" w:color="auto" w:fill="FFFFFF"/>
          </w:rPr>
          <w:t>C</w:t>
        </w:r>
      </w:ins>
      <w:ins w:id="103" w:author="Nate Blanco" w:date="2020-04-25T17:52:00Z">
        <w:r w:rsidR="00B97B39">
          <w:rPr>
            <w:rFonts w:ascii="Arial" w:eastAsia="Times New Roman" w:hAnsi="Arial" w:cs="Arial"/>
            <w:color w:val="222222"/>
            <w:shd w:val="clear" w:color="auto" w:fill="FFFFFF"/>
          </w:rPr>
          <w:t>hildren in the Baseline condition</w:t>
        </w:r>
      </w:ins>
      <w:ins w:id="104" w:author="Nate Blanco" w:date="2020-04-25T17:53:00Z">
        <w:r w:rsidR="00B97B39">
          <w:rPr>
            <w:rFonts w:ascii="Arial" w:eastAsia="Times New Roman" w:hAnsi="Arial" w:cs="Arial"/>
            <w:color w:val="222222"/>
            <w:shd w:val="clear" w:color="auto" w:fill="FFFFFF"/>
          </w:rPr>
          <w:t xml:space="preserve"> systematically explore</w:t>
        </w:r>
      </w:ins>
      <w:ins w:id="105" w:author="Nate Blanco" w:date="2020-04-25T17:59:00Z">
        <w:r w:rsidR="009B7C40">
          <w:rPr>
            <w:rFonts w:ascii="Arial" w:eastAsia="Times New Roman" w:hAnsi="Arial" w:cs="Arial"/>
            <w:color w:val="222222"/>
            <w:shd w:val="clear" w:color="auto" w:fill="FFFFFF"/>
          </w:rPr>
          <w:t>d</w:t>
        </w:r>
      </w:ins>
      <w:ins w:id="106" w:author="Nate Blanco" w:date="2020-04-25T17:53:00Z">
        <w:r w:rsidR="00B97B39">
          <w:rPr>
            <w:rFonts w:ascii="Arial" w:eastAsia="Times New Roman" w:hAnsi="Arial" w:cs="Arial"/>
            <w:color w:val="222222"/>
            <w:shd w:val="clear" w:color="auto" w:fill="FFFFFF"/>
          </w:rPr>
          <w:t xml:space="preserve"> instead of</w:t>
        </w:r>
      </w:ins>
      <w:ins w:id="107" w:author="Nate Blanco" w:date="2020-04-25T17:54:00Z">
        <w:r w:rsidR="00B97B39">
          <w:rPr>
            <w:rFonts w:ascii="Arial" w:eastAsia="Times New Roman" w:hAnsi="Arial" w:cs="Arial"/>
            <w:color w:val="222222"/>
            <w:shd w:val="clear" w:color="auto" w:fill="FFFFFF"/>
          </w:rPr>
          <w:t xml:space="preserve"> maximizing reward. </w:t>
        </w:r>
      </w:ins>
      <w:del w:id="108" w:author="Nate Blanco" w:date="2020-04-25T17:54:00Z">
        <w:r w:rsidDel="009B7C40">
          <w:rPr>
            <w:rFonts w:ascii="Arial" w:eastAsia="Times New Roman" w:hAnsi="Arial" w:cs="Arial"/>
            <w:color w:val="222222"/>
            <w:shd w:val="clear" w:color="auto" w:fill="FFFFFF"/>
          </w:rPr>
          <w:delText xml:space="preserve"> </w:delText>
        </w:r>
      </w:del>
      <w:r>
        <w:rPr>
          <w:rFonts w:ascii="Arial" w:eastAsia="Times New Roman" w:hAnsi="Arial" w:cs="Arial"/>
          <w:color w:val="222222"/>
          <w:shd w:val="clear" w:color="auto" w:fill="FFFFFF"/>
        </w:rPr>
        <w:t xml:space="preserve">In addition, </w:t>
      </w:r>
      <w:del w:id="109" w:author="Nate Blanco" w:date="2020-04-25T18:01:00Z">
        <w:r w:rsidDel="009B7C40">
          <w:rPr>
            <w:rFonts w:ascii="Arial" w:eastAsia="Times New Roman" w:hAnsi="Arial" w:cs="Arial"/>
            <w:color w:val="222222"/>
            <w:shd w:val="clear" w:color="auto" w:fill="FFFFFF"/>
          </w:rPr>
          <w:delText>there is no evidence that</w:delText>
        </w:r>
      </w:del>
      <w:ins w:id="110" w:author="Nate Blanco" w:date="2020-04-25T18:01:00Z">
        <w:r w:rsidR="009B7C40">
          <w:rPr>
            <w:rFonts w:ascii="Arial" w:eastAsia="Times New Roman" w:hAnsi="Arial" w:cs="Arial"/>
            <w:color w:val="222222"/>
            <w:shd w:val="clear" w:color="auto" w:fill="FFFFFF"/>
          </w:rPr>
          <w:t>it is hard to say w</w:t>
        </w:r>
      </w:ins>
      <w:ins w:id="111" w:author="Nate Blanco" w:date="2020-04-25T18:02:00Z">
        <w:r w:rsidR="009B7C40">
          <w:rPr>
            <w:rFonts w:ascii="Arial" w:eastAsia="Times New Roman" w:hAnsi="Arial" w:cs="Arial"/>
            <w:color w:val="222222"/>
            <w:shd w:val="clear" w:color="auto" w:fill="FFFFFF"/>
          </w:rPr>
          <w:t>hether</w:t>
        </w:r>
      </w:ins>
      <w:r>
        <w:rPr>
          <w:rFonts w:ascii="Arial" w:eastAsia="Times New Roman" w:hAnsi="Arial" w:cs="Arial"/>
          <w:color w:val="222222"/>
          <w:shd w:val="clear" w:color="auto" w:fill="FFFFFF"/>
        </w:rPr>
        <w:t xml:space="preserve"> </w:t>
      </w:r>
      <w:del w:id="112" w:author="Nate Blanco" w:date="2020-04-25T17:52:00Z">
        <w:r w:rsidDel="00B97B39">
          <w:rPr>
            <w:rFonts w:ascii="Arial" w:eastAsia="Times New Roman" w:hAnsi="Arial" w:cs="Arial"/>
            <w:color w:val="222222"/>
            <w:shd w:val="clear" w:color="auto" w:fill="FFFFFF"/>
          </w:rPr>
          <w:delText>“</w:delText>
        </w:r>
      </w:del>
      <w:r>
        <w:rPr>
          <w:rFonts w:ascii="Arial" w:eastAsia="Times New Roman" w:hAnsi="Arial" w:cs="Arial"/>
          <w:color w:val="222222"/>
          <w:shd w:val="clear" w:color="auto" w:fill="FFFFFF"/>
        </w:rPr>
        <w:t>salienc</w:t>
      </w:r>
      <w:ins w:id="113" w:author="Nate Blanco" w:date="2020-04-25T17:52:00Z">
        <w:r w:rsidR="00B97B39">
          <w:rPr>
            <w:rFonts w:ascii="Arial" w:eastAsia="Times New Roman" w:hAnsi="Arial" w:cs="Arial"/>
            <w:color w:val="222222"/>
            <w:shd w:val="clear" w:color="auto" w:fill="FFFFFF"/>
          </w:rPr>
          <w:t xml:space="preserve">e </w:t>
        </w:r>
      </w:ins>
      <w:del w:id="114" w:author="Nate Blanco" w:date="2020-04-25T17:52:00Z">
        <w:r w:rsidDel="00B97B39">
          <w:rPr>
            <w:rFonts w:ascii="Arial" w:eastAsia="Times New Roman" w:hAnsi="Arial" w:cs="Arial"/>
            <w:color w:val="222222"/>
            <w:shd w:val="clear" w:color="auto" w:fill="FFFFFF"/>
          </w:rPr>
          <w:delText>e…</w:delText>
        </w:r>
      </w:del>
      <w:r>
        <w:rPr>
          <w:rFonts w:ascii="Arial" w:eastAsia="Times New Roman" w:hAnsi="Arial" w:cs="Arial"/>
          <w:color w:val="222222"/>
          <w:shd w:val="clear" w:color="auto" w:fill="FFFFFF"/>
        </w:rPr>
        <w:t>disrupted learning in the Competition condition</w:t>
      </w:r>
      <w:del w:id="115" w:author="Nate Blanco" w:date="2020-04-25T17:58:00Z">
        <w:r w:rsidDel="009B7C40">
          <w:rPr>
            <w:rFonts w:ascii="Arial" w:eastAsia="Times New Roman" w:hAnsi="Arial" w:cs="Arial"/>
            <w:color w:val="222222"/>
            <w:shd w:val="clear" w:color="auto" w:fill="FFFFFF"/>
          </w:rPr>
          <w:delText>”</w:delText>
        </w:r>
      </w:del>
      <w:r>
        <w:rPr>
          <w:rFonts w:ascii="Arial" w:eastAsia="Times New Roman" w:hAnsi="Arial" w:cs="Arial"/>
          <w:color w:val="222222"/>
          <w:shd w:val="clear" w:color="auto" w:fill="FFFFFF"/>
        </w:rPr>
        <w:t xml:space="preserve">, since </w:t>
      </w:r>
      <w:del w:id="116" w:author="Nate Blanco" w:date="2020-04-25T17:56:00Z">
        <w:r w:rsidDel="009B7C40">
          <w:rPr>
            <w:rFonts w:ascii="Arial" w:eastAsia="Times New Roman" w:hAnsi="Arial" w:cs="Arial"/>
            <w:color w:val="222222"/>
            <w:shd w:val="clear" w:color="auto" w:fill="FFFFFF"/>
          </w:rPr>
          <w:delText>performance was</w:delText>
        </w:r>
      </w:del>
      <w:ins w:id="117" w:author="Nate Blanco" w:date="2020-04-25T17:56:00Z">
        <w:r w:rsidR="009B7C40">
          <w:rPr>
            <w:rFonts w:ascii="Arial" w:eastAsia="Times New Roman" w:hAnsi="Arial" w:cs="Arial"/>
            <w:color w:val="222222"/>
            <w:shd w:val="clear" w:color="auto" w:fill="FFFFFF"/>
          </w:rPr>
          <w:t>choice proportions were</w:t>
        </w:r>
      </w:ins>
      <w:r>
        <w:rPr>
          <w:rFonts w:ascii="Arial" w:eastAsia="Times New Roman" w:hAnsi="Arial" w:cs="Arial"/>
          <w:color w:val="222222"/>
          <w:shd w:val="clear" w:color="auto" w:fill="FFFFFF"/>
        </w:rPr>
        <w:t xml:space="preserve"> equivalent to the Baseline condition</w:t>
      </w:r>
      <w:commentRangeEnd w:id="99"/>
      <w:r w:rsidR="00E326CB">
        <w:rPr>
          <w:rStyle w:val="CommentReference"/>
        </w:rPr>
        <w:commentReference w:id="99"/>
      </w:r>
      <w:r>
        <w:rPr>
          <w:rFonts w:ascii="Arial" w:eastAsia="Times New Roman" w:hAnsi="Arial" w:cs="Arial"/>
          <w:color w:val="222222"/>
          <w:shd w:val="clear" w:color="auto" w:fill="FFFFFF"/>
        </w:rPr>
        <w:t>.</w:t>
      </w:r>
      <w:ins w:id="118" w:author="Nate Blanco" w:date="2020-04-25T17:54:00Z">
        <w:r w:rsidR="009B7C40">
          <w:rPr>
            <w:rFonts w:ascii="Arial" w:eastAsia="Times New Roman" w:hAnsi="Arial" w:cs="Arial"/>
            <w:color w:val="222222"/>
            <w:shd w:val="clear" w:color="auto" w:fill="FFFFFF"/>
          </w:rPr>
          <w:t xml:space="preserve"> </w:t>
        </w:r>
      </w:ins>
      <w:ins w:id="119" w:author="Nate Blanco" w:date="2020-04-25T17:55:00Z">
        <w:r w:rsidR="009B7C40">
          <w:rPr>
            <w:rFonts w:ascii="Arial" w:eastAsia="Times New Roman" w:hAnsi="Arial" w:cs="Arial"/>
            <w:color w:val="222222"/>
            <w:shd w:val="clear" w:color="auto" w:fill="FFFFFF"/>
          </w:rPr>
          <w:t>The main differenc</w:t>
        </w:r>
      </w:ins>
      <w:ins w:id="120" w:author="Nate Blanco" w:date="2020-04-25T17:56:00Z">
        <w:r w:rsidR="009B7C40">
          <w:rPr>
            <w:rFonts w:ascii="Arial" w:eastAsia="Times New Roman" w:hAnsi="Arial" w:cs="Arial"/>
            <w:color w:val="222222"/>
            <w:shd w:val="clear" w:color="auto" w:fill="FFFFFF"/>
          </w:rPr>
          <w:t xml:space="preserve">e between the conditions is revealed by the modeling analyses </w:t>
        </w:r>
      </w:ins>
      <w:ins w:id="121" w:author="Nate Blanco" w:date="2020-04-25T18:03:00Z">
        <w:r w:rsidR="009B7C40">
          <w:rPr>
            <w:rFonts w:ascii="Arial" w:eastAsia="Times New Roman" w:hAnsi="Arial" w:cs="Arial"/>
            <w:color w:val="222222"/>
            <w:shd w:val="clear" w:color="auto" w:fill="FFFFFF"/>
          </w:rPr>
          <w:t>which do show a</w:t>
        </w:r>
      </w:ins>
      <w:ins w:id="122" w:author="Nate Blanco" w:date="2020-04-25T17:56:00Z">
        <w:r w:rsidR="009B7C40">
          <w:rPr>
            <w:rFonts w:ascii="Arial" w:eastAsia="Times New Roman" w:hAnsi="Arial" w:cs="Arial"/>
            <w:color w:val="222222"/>
            <w:shd w:val="clear" w:color="auto" w:fill="FFFFFF"/>
          </w:rPr>
          <w:t xml:space="preserve"> substantial </w:t>
        </w:r>
      </w:ins>
      <w:ins w:id="123" w:author="Nate Blanco" w:date="2020-04-25T17:57:00Z">
        <w:r w:rsidR="009B7C40">
          <w:rPr>
            <w:rFonts w:ascii="Arial" w:eastAsia="Times New Roman" w:hAnsi="Arial" w:cs="Arial"/>
            <w:color w:val="222222"/>
            <w:shd w:val="clear" w:color="auto" w:fill="FFFFFF"/>
          </w:rPr>
          <w:t>disruption of</w:t>
        </w:r>
      </w:ins>
      <w:ins w:id="124" w:author="Nate Blanco" w:date="2020-04-25T17:56:00Z">
        <w:r w:rsidR="009B7C40">
          <w:rPr>
            <w:rFonts w:ascii="Arial" w:eastAsia="Times New Roman" w:hAnsi="Arial" w:cs="Arial"/>
            <w:color w:val="222222"/>
            <w:shd w:val="clear" w:color="auto" w:fill="FFFFFF"/>
          </w:rPr>
          <w:t xml:space="preserve"> systematic exploration in the Competition condition</w:t>
        </w:r>
      </w:ins>
      <w:ins w:id="125" w:author="Nate Blanco" w:date="2020-04-25T17:57:00Z">
        <w:r w:rsidR="009B7C40">
          <w:rPr>
            <w:rFonts w:ascii="Arial" w:eastAsia="Times New Roman" w:hAnsi="Arial" w:cs="Arial"/>
            <w:color w:val="222222"/>
            <w:shd w:val="clear" w:color="auto" w:fill="FFFFFF"/>
          </w:rPr>
          <w:t>.</w:t>
        </w:r>
      </w:ins>
      <w:ins w:id="126" w:author="Nate Blanco" w:date="2020-04-25T18:00:00Z">
        <w:r w:rsidR="009B7C40">
          <w:rPr>
            <w:rFonts w:ascii="Arial" w:eastAsia="Times New Roman" w:hAnsi="Arial" w:cs="Arial"/>
            <w:color w:val="222222"/>
            <w:shd w:val="clear" w:color="auto" w:fill="FFFFFF"/>
          </w:rPr>
          <w:t xml:space="preserve"> </w:t>
        </w:r>
      </w:ins>
      <w:ins w:id="127" w:author="Nate Blanco" w:date="2020-04-25T18:01:00Z">
        <w:r w:rsidR="009B7C40">
          <w:rPr>
            <w:rFonts w:ascii="Arial" w:eastAsia="Times New Roman" w:hAnsi="Arial" w:cs="Arial"/>
            <w:color w:val="222222"/>
            <w:shd w:val="clear" w:color="auto" w:fill="FFFFFF"/>
          </w:rPr>
          <w:t xml:space="preserve">While children’s choices are likely generally geared toward learning, it is hard to </w:t>
        </w:r>
      </w:ins>
      <w:ins w:id="128" w:author="Nate Blanco" w:date="2020-04-25T18:02:00Z">
        <w:r w:rsidR="009B7C40">
          <w:rPr>
            <w:rFonts w:ascii="Arial" w:eastAsia="Times New Roman" w:hAnsi="Arial" w:cs="Arial"/>
            <w:color w:val="222222"/>
            <w:shd w:val="clear" w:color="auto" w:fill="FFFFFF"/>
          </w:rPr>
          <w:t>say what</w:t>
        </w:r>
      </w:ins>
      <w:ins w:id="129" w:author="Nate Blanco" w:date="2020-04-25T18:05:00Z">
        <w:r w:rsidR="00626F4F">
          <w:rPr>
            <w:rFonts w:ascii="Arial" w:eastAsia="Times New Roman" w:hAnsi="Arial" w:cs="Arial"/>
            <w:color w:val="222222"/>
            <w:shd w:val="clear" w:color="auto" w:fill="FFFFFF"/>
          </w:rPr>
          <w:t>,</w:t>
        </w:r>
      </w:ins>
      <w:ins w:id="130" w:author="Nate Blanco" w:date="2020-04-25T18:02:00Z">
        <w:r w:rsidR="009B7C40">
          <w:rPr>
            <w:rFonts w:ascii="Arial" w:eastAsia="Times New Roman" w:hAnsi="Arial" w:cs="Arial"/>
            <w:color w:val="222222"/>
            <w:shd w:val="clear" w:color="auto" w:fill="FFFFFF"/>
          </w:rPr>
          <w:t xml:space="preserve"> if anything</w:t>
        </w:r>
      </w:ins>
      <w:ins w:id="131" w:author="Nate Blanco" w:date="2020-04-25T18:05:00Z">
        <w:r w:rsidR="00626F4F">
          <w:rPr>
            <w:rFonts w:ascii="Arial" w:eastAsia="Times New Roman" w:hAnsi="Arial" w:cs="Arial"/>
            <w:color w:val="222222"/>
            <w:shd w:val="clear" w:color="auto" w:fill="FFFFFF"/>
          </w:rPr>
          <w:t>,</w:t>
        </w:r>
      </w:ins>
      <w:ins w:id="132" w:author="Nate Blanco" w:date="2020-04-25T18:02:00Z">
        <w:r w:rsidR="009B7C40">
          <w:rPr>
            <w:rFonts w:ascii="Arial" w:eastAsia="Times New Roman" w:hAnsi="Arial" w:cs="Arial"/>
            <w:color w:val="222222"/>
            <w:shd w:val="clear" w:color="auto" w:fill="FFFFFF"/>
          </w:rPr>
          <w:t xml:space="preserve"> children were learning in the Competition condition given their largely random responding in that condition.</w:t>
        </w:r>
      </w:ins>
    </w:p>
    <w:p w:rsidR="00504A43" w:rsidRDefault="00504A43" w:rsidP="005A3E3C">
      <w:pPr>
        <w:rPr>
          <w:rFonts w:ascii="Arial" w:eastAsia="Times New Roman" w:hAnsi="Arial" w:cs="Arial"/>
          <w:color w:val="222222"/>
        </w:rPr>
      </w:pPr>
    </w:p>
    <w:p w:rsidR="00D578B8"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It could also be that children were less motivated than adults, insofar as the rewards were quite distant; they were symbolized by drawings, which symbolized the value of candy in text, which was translated into a meter tracker, which symbolized not candy, but stickers (how many?) for every 180 "candies" earned. Although adults would understand this, and might be quite motivated to do well even without the cover story of candies or stickers but merely "points," it is possible this was too abstract for children. The salient cue in the Congruent condition helped them just enough to perform better, despite them not really understanding the symbolic goal. How would mature nonhuman primates perform in this experiment, if there were real food rewards? Based on the literature, would they be expected to perform more like adults and less like children? Relatedly, I wonder how rapidly children would learn if the rewards were more direct and appetitive.</w:t>
      </w:r>
    </w:p>
    <w:p w:rsidR="00D578B8" w:rsidRDefault="00D578B8" w:rsidP="005A3E3C">
      <w:pPr>
        <w:rPr>
          <w:rFonts w:ascii="Arial" w:eastAsia="Times New Roman" w:hAnsi="Arial" w:cs="Arial"/>
          <w:color w:val="222222"/>
          <w:shd w:val="clear" w:color="auto" w:fill="FFFFFF"/>
        </w:rPr>
      </w:pPr>
    </w:p>
    <w:p w:rsidR="00D578B8" w:rsidRDefault="00D578B8" w:rsidP="00122EE7">
      <w:pPr>
        <w:ind w:left="720"/>
        <w:rPr>
          <w:rFonts w:ascii="Arial" w:eastAsia="Times New Roman" w:hAnsi="Arial" w:cs="Arial"/>
          <w:color w:val="222222"/>
          <w:shd w:val="clear" w:color="auto" w:fill="FFFFFF"/>
        </w:rPr>
      </w:pPr>
      <w:commentRangeStart w:id="133"/>
      <w:r>
        <w:rPr>
          <w:rFonts w:ascii="Arial" w:eastAsia="Times New Roman" w:hAnsi="Arial" w:cs="Arial"/>
          <w:color w:val="222222"/>
          <w:shd w:val="clear" w:color="auto" w:fill="FFFFFF"/>
        </w:rPr>
        <w:t>The questions of how nonhuman animals would perform on this task is quite interesting, and could provide valuable insight into human development, but that question is outside of the scope of the current paper</w:t>
      </w:r>
      <w:r w:rsidR="00570A65">
        <w:rPr>
          <w:rFonts w:ascii="Arial" w:eastAsia="Times New Roman" w:hAnsi="Arial" w:cs="Arial"/>
          <w:color w:val="222222"/>
          <w:shd w:val="clear" w:color="auto" w:fill="FFFFFF"/>
        </w:rPr>
        <w:t xml:space="preserve">. </w:t>
      </w:r>
      <w:ins w:id="134" w:author="Nate Blanco" w:date="2020-04-25T18:12:00Z">
        <w:r w:rsidR="00E92A21">
          <w:rPr>
            <w:rFonts w:ascii="Arial" w:eastAsia="Times New Roman" w:hAnsi="Arial" w:cs="Arial"/>
            <w:color w:val="222222"/>
            <w:shd w:val="clear" w:color="auto" w:fill="FFFFFF"/>
          </w:rPr>
          <w:t>We do not know</w:t>
        </w:r>
      </w:ins>
      <w:ins w:id="135" w:author="Nate Blanco" w:date="2020-04-25T18:06:00Z">
        <w:r w:rsidR="00E92A21">
          <w:rPr>
            <w:rFonts w:ascii="Arial" w:eastAsia="Times New Roman" w:hAnsi="Arial" w:cs="Arial"/>
            <w:color w:val="222222"/>
            <w:shd w:val="clear" w:color="auto" w:fill="FFFFFF"/>
          </w:rPr>
          <w:t xml:space="preserve"> how an adult primate would perform at this tas</w:t>
        </w:r>
      </w:ins>
      <w:ins w:id="136" w:author="Nate Blanco" w:date="2020-04-25T18:07:00Z">
        <w:r w:rsidR="00E92A21">
          <w:rPr>
            <w:rFonts w:ascii="Arial" w:eastAsia="Times New Roman" w:hAnsi="Arial" w:cs="Arial"/>
            <w:color w:val="222222"/>
            <w:shd w:val="clear" w:color="auto" w:fill="FFFFFF"/>
          </w:rPr>
          <w:t xml:space="preserve">k, but we do have some unpublished data </w:t>
        </w:r>
        <w:del w:id="137" w:author="Sloutsky, Vladimir" w:date="2020-04-26T10:19:00Z">
          <w:r w:rsidR="00E92A21" w:rsidDel="00C65F65">
            <w:rPr>
              <w:rFonts w:ascii="Arial" w:eastAsia="Times New Roman" w:hAnsi="Arial" w:cs="Arial"/>
              <w:color w:val="222222"/>
              <w:shd w:val="clear" w:color="auto" w:fill="FFFFFF"/>
            </w:rPr>
            <w:delText>from</w:delText>
          </w:r>
        </w:del>
      </w:ins>
      <w:ins w:id="138" w:author="Sloutsky, Vladimir" w:date="2020-04-26T10:19:00Z">
        <w:r w:rsidR="00C65F65">
          <w:rPr>
            <w:rFonts w:ascii="Arial" w:eastAsia="Times New Roman" w:hAnsi="Arial" w:cs="Arial"/>
            <w:color w:val="222222"/>
            <w:shd w:val="clear" w:color="auto" w:fill="FFFFFF"/>
          </w:rPr>
          <w:t>with</w:t>
        </w:r>
      </w:ins>
      <w:ins w:id="139" w:author="Nate Blanco" w:date="2020-04-25T18:07:00Z">
        <w:r w:rsidR="00E92A21">
          <w:rPr>
            <w:rFonts w:ascii="Arial" w:eastAsia="Times New Roman" w:hAnsi="Arial" w:cs="Arial"/>
            <w:color w:val="222222"/>
            <w:shd w:val="clear" w:color="auto" w:fill="FFFFFF"/>
          </w:rPr>
          <w:t xml:space="preserve"> pigeons</w:t>
        </w:r>
      </w:ins>
      <w:ins w:id="140" w:author="Nate Blanco" w:date="2020-04-25T18:08:00Z">
        <w:r w:rsidR="00E92A21">
          <w:rPr>
            <w:rFonts w:ascii="Arial" w:eastAsia="Times New Roman" w:hAnsi="Arial" w:cs="Arial"/>
            <w:color w:val="222222"/>
            <w:shd w:val="clear" w:color="auto" w:fill="FFFFFF"/>
          </w:rPr>
          <w:t xml:space="preserve"> (who are known to be neophobic, rather than novelty seeking)</w:t>
        </w:r>
      </w:ins>
      <w:ins w:id="141" w:author="Nate Blanco" w:date="2020-04-25T18:09:00Z">
        <w:r w:rsidR="00E92A21">
          <w:rPr>
            <w:rFonts w:ascii="Arial" w:eastAsia="Times New Roman" w:hAnsi="Arial" w:cs="Arial"/>
            <w:color w:val="222222"/>
            <w:shd w:val="clear" w:color="auto" w:fill="FFFFFF"/>
          </w:rPr>
          <w:t>. Pigeons show a pattern of local optimization</w:t>
        </w:r>
      </w:ins>
      <w:ins w:id="142" w:author="Nate Blanco" w:date="2020-04-25T18:10:00Z">
        <w:r w:rsidR="00E92A21">
          <w:rPr>
            <w:rFonts w:ascii="Arial" w:eastAsia="Times New Roman" w:hAnsi="Arial" w:cs="Arial"/>
            <w:color w:val="222222"/>
            <w:shd w:val="clear" w:color="auto" w:fill="FFFFFF"/>
          </w:rPr>
          <w:t>. They</w:t>
        </w:r>
      </w:ins>
      <w:ins w:id="143" w:author="Nate Blanco" w:date="2020-04-25T18:13:00Z">
        <w:r w:rsidR="00E92A21">
          <w:rPr>
            <w:rFonts w:ascii="Arial" w:eastAsia="Times New Roman" w:hAnsi="Arial" w:cs="Arial"/>
            <w:color w:val="222222"/>
            <w:shd w:val="clear" w:color="auto" w:fill="FFFFFF"/>
          </w:rPr>
          <w:t xml:space="preserve"> typically</w:t>
        </w:r>
      </w:ins>
      <w:ins w:id="144" w:author="Nate Blanco" w:date="2020-04-25T18:10:00Z">
        <w:r w:rsidR="00E92A21">
          <w:rPr>
            <w:rFonts w:ascii="Arial" w:eastAsia="Times New Roman" w:hAnsi="Arial" w:cs="Arial"/>
            <w:color w:val="222222"/>
            <w:shd w:val="clear" w:color="auto" w:fill="FFFFFF"/>
          </w:rPr>
          <w:t xml:space="preserve"> try two</w:t>
        </w:r>
      </w:ins>
      <w:ins w:id="145" w:author="Nate Blanco" w:date="2020-04-25T18:13:00Z">
        <w:r w:rsidR="00E92A21">
          <w:rPr>
            <w:rFonts w:ascii="Arial" w:eastAsia="Times New Roman" w:hAnsi="Arial" w:cs="Arial"/>
            <w:color w:val="222222"/>
            <w:shd w:val="clear" w:color="auto" w:fill="FFFFFF"/>
          </w:rPr>
          <w:t xml:space="preserve">, </w:t>
        </w:r>
      </w:ins>
      <w:ins w:id="146" w:author="Nate Blanco" w:date="2020-04-25T18:15:00Z">
        <w:r w:rsidR="00122EE7">
          <w:rPr>
            <w:rFonts w:ascii="Arial" w:eastAsia="Times New Roman" w:hAnsi="Arial" w:cs="Arial"/>
            <w:color w:val="222222"/>
            <w:shd w:val="clear" w:color="auto" w:fill="FFFFFF"/>
          </w:rPr>
          <w:t>maybe</w:t>
        </w:r>
      </w:ins>
      <w:ins w:id="147" w:author="Nate Blanco" w:date="2020-04-25T18:13:00Z">
        <w:r w:rsidR="00E92A21">
          <w:rPr>
            <w:rFonts w:ascii="Arial" w:eastAsia="Times New Roman" w:hAnsi="Arial" w:cs="Arial"/>
            <w:color w:val="222222"/>
            <w:shd w:val="clear" w:color="auto" w:fill="FFFFFF"/>
          </w:rPr>
          <w:t xml:space="preserve"> three options,</w:t>
        </w:r>
      </w:ins>
      <w:ins w:id="148" w:author="Nate Blanco" w:date="2020-04-25T18:10:00Z">
        <w:r w:rsidR="00E92A21">
          <w:rPr>
            <w:rFonts w:ascii="Arial" w:eastAsia="Times New Roman" w:hAnsi="Arial" w:cs="Arial"/>
            <w:color w:val="222222"/>
            <w:shd w:val="clear" w:color="auto" w:fill="FFFFFF"/>
          </w:rPr>
          <w:t xml:space="preserve"> pick the best of those options, and then exploit</w:t>
        </w:r>
      </w:ins>
      <w:ins w:id="149" w:author="Nate Blanco" w:date="2020-04-25T18:13:00Z">
        <w:r w:rsidR="00E92A21">
          <w:rPr>
            <w:rFonts w:ascii="Arial" w:eastAsia="Times New Roman" w:hAnsi="Arial" w:cs="Arial"/>
            <w:color w:val="222222"/>
            <w:shd w:val="clear" w:color="auto" w:fill="FFFFFF"/>
          </w:rPr>
          <w:t xml:space="preserve"> it</w:t>
        </w:r>
      </w:ins>
      <w:ins w:id="150" w:author="Nate Blanco" w:date="2020-04-25T18:10:00Z">
        <w:r w:rsidR="00E92A21">
          <w:rPr>
            <w:rFonts w:ascii="Arial" w:eastAsia="Times New Roman" w:hAnsi="Arial" w:cs="Arial"/>
            <w:color w:val="222222"/>
            <w:shd w:val="clear" w:color="auto" w:fill="FFFFFF"/>
          </w:rPr>
          <w:t xml:space="preserve"> almost exclusively for hundreds of trials across</w:t>
        </w:r>
      </w:ins>
      <w:ins w:id="151" w:author="Nate Blanco" w:date="2020-04-25T18:11:00Z">
        <w:r w:rsidR="00E92A21">
          <w:rPr>
            <w:rFonts w:ascii="Arial" w:eastAsia="Times New Roman" w:hAnsi="Arial" w:cs="Arial"/>
            <w:color w:val="222222"/>
            <w:shd w:val="clear" w:color="auto" w:fill="FFFFFF"/>
          </w:rPr>
          <w:t xml:space="preserve"> sessions</w:t>
        </w:r>
      </w:ins>
      <w:ins w:id="152" w:author="Nate Blanco" w:date="2020-04-25T18:15:00Z">
        <w:r w:rsidR="00122EE7">
          <w:rPr>
            <w:rFonts w:ascii="Arial" w:eastAsia="Times New Roman" w:hAnsi="Arial" w:cs="Arial"/>
            <w:color w:val="222222"/>
            <w:shd w:val="clear" w:color="auto" w:fill="FFFFFF"/>
          </w:rPr>
          <w:t xml:space="preserve"> spread over several days</w:t>
        </w:r>
      </w:ins>
      <w:ins w:id="153" w:author="Nate Blanco" w:date="2020-04-25T18:11:00Z">
        <w:r w:rsidR="00E92A21">
          <w:rPr>
            <w:rFonts w:ascii="Arial" w:eastAsia="Times New Roman" w:hAnsi="Arial" w:cs="Arial"/>
            <w:color w:val="222222"/>
            <w:shd w:val="clear" w:color="auto" w:fill="FFFFFF"/>
          </w:rPr>
          <w:t>. But it is important to note that the task</w:t>
        </w:r>
      </w:ins>
      <w:ins w:id="154" w:author="Nate Blanco" w:date="2020-04-25T18:12:00Z">
        <w:r w:rsidR="00E92A21">
          <w:rPr>
            <w:rFonts w:ascii="Arial" w:eastAsia="Times New Roman" w:hAnsi="Arial" w:cs="Arial"/>
            <w:color w:val="222222"/>
            <w:shd w:val="clear" w:color="auto" w:fill="FFFFFF"/>
          </w:rPr>
          <w:t xml:space="preserve"> for pigeons</w:t>
        </w:r>
      </w:ins>
      <w:ins w:id="155" w:author="Nate Blanco" w:date="2020-04-25T18:11:00Z">
        <w:r w:rsidR="00E92A21">
          <w:rPr>
            <w:rFonts w:ascii="Arial" w:eastAsia="Times New Roman" w:hAnsi="Arial" w:cs="Arial"/>
            <w:color w:val="222222"/>
            <w:shd w:val="clear" w:color="auto" w:fill="FFFFFF"/>
          </w:rPr>
          <w:t xml:space="preserve"> was more directly rewarding and was appetitiv</w:t>
        </w:r>
      </w:ins>
      <w:ins w:id="156" w:author="Nate Blanco" w:date="2020-04-25T18:12:00Z">
        <w:r w:rsidR="00E92A21">
          <w:rPr>
            <w:rFonts w:ascii="Arial" w:eastAsia="Times New Roman" w:hAnsi="Arial" w:cs="Arial"/>
            <w:color w:val="222222"/>
            <w:shd w:val="clear" w:color="auto" w:fill="FFFFFF"/>
          </w:rPr>
          <w:t>e in that they received a food reward after every choice.</w:t>
        </w:r>
      </w:ins>
      <w:ins w:id="157" w:author="Nate Blanco" w:date="2020-04-25T18:13:00Z">
        <w:r w:rsidR="00E92A21">
          <w:rPr>
            <w:rFonts w:ascii="Arial" w:eastAsia="Times New Roman" w:hAnsi="Arial" w:cs="Arial"/>
            <w:color w:val="222222"/>
            <w:shd w:val="clear" w:color="auto" w:fill="FFFFFF"/>
          </w:rPr>
          <w:t xml:space="preserve"> It would be interest</w:t>
        </w:r>
      </w:ins>
      <w:ins w:id="158" w:author="Nate Blanco" w:date="2020-04-25T18:14:00Z">
        <w:r w:rsidR="00E92A21">
          <w:rPr>
            <w:rFonts w:ascii="Arial" w:eastAsia="Times New Roman" w:hAnsi="Arial" w:cs="Arial"/>
            <w:color w:val="222222"/>
            <w:shd w:val="clear" w:color="auto" w:fill="FFFFFF"/>
          </w:rPr>
          <w:t>ing to see how an adult primate would perform</w:t>
        </w:r>
        <w:r w:rsidR="00122EE7">
          <w:rPr>
            <w:rFonts w:ascii="Arial" w:eastAsia="Times New Roman" w:hAnsi="Arial" w:cs="Arial"/>
            <w:color w:val="222222"/>
            <w:shd w:val="clear" w:color="auto" w:fill="FFFFFF"/>
          </w:rPr>
          <w:t xml:space="preserve"> on </w:t>
        </w:r>
      </w:ins>
      <w:ins w:id="159" w:author="Nate Blanco" w:date="2020-04-25T18:15:00Z">
        <w:r w:rsidR="00122EE7">
          <w:rPr>
            <w:rFonts w:ascii="Arial" w:eastAsia="Times New Roman" w:hAnsi="Arial" w:cs="Arial"/>
            <w:color w:val="222222"/>
            <w:shd w:val="clear" w:color="auto" w:fill="FFFFFF"/>
          </w:rPr>
          <w:t>a version similar to what was run on huma</w:t>
        </w:r>
      </w:ins>
      <w:ins w:id="160" w:author="Nate Blanco" w:date="2020-04-25T18:16:00Z">
        <w:r w:rsidR="00122EE7">
          <w:rPr>
            <w:rFonts w:ascii="Arial" w:eastAsia="Times New Roman" w:hAnsi="Arial" w:cs="Arial"/>
            <w:color w:val="222222"/>
            <w:shd w:val="clear" w:color="auto" w:fill="FFFFFF"/>
          </w:rPr>
          <w:t xml:space="preserve">ns. </w:t>
        </w:r>
      </w:ins>
      <w:commentRangeStart w:id="161"/>
      <w:r w:rsidR="00570A65">
        <w:rPr>
          <w:rFonts w:ascii="Arial" w:eastAsia="Times New Roman" w:hAnsi="Arial" w:cs="Arial"/>
          <w:color w:val="222222"/>
          <w:shd w:val="clear" w:color="auto" w:fill="FFFFFF"/>
        </w:rPr>
        <w:t>The potential limitation that the review</w:t>
      </w:r>
      <w:r w:rsidR="00DF7249">
        <w:rPr>
          <w:rFonts w:ascii="Arial" w:eastAsia="Times New Roman" w:hAnsi="Arial" w:cs="Arial"/>
          <w:color w:val="222222"/>
          <w:shd w:val="clear" w:color="auto" w:fill="FFFFFF"/>
        </w:rPr>
        <w:t>er</w:t>
      </w:r>
      <w:r w:rsidR="00570A65">
        <w:rPr>
          <w:rFonts w:ascii="Arial" w:eastAsia="Times New Roman" w:hAnsi="Arial" w:cs="Arial"/>
          <w:color w:val="222222"/>
          <w:shd w:val="clear" w:color="auto" w:fill="FFFFFF"/>
        </w:rPr>
        <w:t xml:space="preserve"> notes, however, that children’s behavior may be different in this relatively abstract scenario than in a directly rewarding (e.g. immediate appetitive rewards) situation, is important</w:t>
      </w:r>
      <w:ins w:id="162" w:author="Nate Blanco" w:date="2020-04-25T18:16:00Z">
        <w:r w:rsidR="00122EE7">
          <w:rPr>
            <w:rFonts w:ascii="Arial" w:eastAsia="Times New Roman" w:hAnsi="Arial" w:cs="Arial"/>
            <w:color w:val="222222"/>
            <w:shd w:val="clear" w:color="auto" w:fill="FFFFFF"/>
          </w:rPr>
          <w:t xml:space="preserve"> to consider</w:t>
        </w:r>
      </w:ins>
      <w:r w:rsidR="00570A65">
        <w:rPr>
          <w:rFonts w:ascii="Arial" w:eastAsia="Times New Roman" w:hAnsi="Arial" w:cs="Arial"/>
          <w:color w:val="222222"/>
          <w:shd w:val="clear" w:color="auto" w:fill="FFFFFF"/>
        </w:rPr>
        <w:t xml:space="preserve">. We add discussion of this limitation, and the important of addressing this issue with future research, to the Discussion (pg. </w:t>
      </w:r>
      <w:r w:rsidR="00DF7249">
        <w:rPr>
          <w:rFonts w:ascii="Arial" w:eastAsia="Times New Roman" w:hAnsi="Arial" w:cs="Arial"/>
          <w:color w:val="222222"/>
          <w:shd w:val="clear" w:color="auto" w:fill="FFFFFF"/>
        </w:rPr>
        <w:t>18</w:t>
      </w:r>
      <w:ins w:id="163" w:author="Nate Blanco" w:date="2020-04-25T18:17:00Z">
        <w:r w:rsidR="00FC4E5D">
          <w:rPr>
            <w:rFonts w:ascii="Arial" w:eastAsia="Times New Roman" w:hAnsi="Arial" w:cs="Arial"/>
            <w:color w:val="222222"/>
            <w:shd w:val="clear" w:color="auto" w:fill="FFFFFF"/>
          </w:rPr>
          <w:t>-19</w:t>
        </w:r>
      </w:ins>
      <w:r w:rsidR="00570A65">
        <w:rPr>
          <w:rFonts w:ascii="Arial" w:eastAsia="Times New Roman" w:hAnsi="Arial" w:cs="Arial"/>
          <w:color w:val="222222"/>
          <w:shd w:val="clear" w:color="auto" w:fill="FFFFFF"/>
        </w:rPr>
        <w:t>).</w:t>
      </w:r>
      <w:commentRangeEnd w:id="133"/>
      <w:r w:rsidR="00E326CB">
        <w:rPr>
          <w:rStyle w:val="CommentReference"/>
        </w:rPr>
        <w:commentReference w:id="133"/>
      </w:r>
      <w:commentRangeEnd w:id="161"/>
      <w:r w:rsidR="00C65F65">
        <w:rPr>
          <w:rStyle w:val="CommentReference"/>
        </w:rPr>
        <w:commentReference w:id="161"/>
      </w:r>
    </w:p>
    <w:p w:rsidR="00DF7249" w:rsidRDefault="00DF7249" w:rsidP="00D578B8">
      <w:pPr>
        <w:ind w:left="720"/>
        <w:rPr>
          <w:rFonts w:ascii="Arial" w:eastAsia="Times New Roman" w:hAnsi="Arial" w:cs="Arial"/>
          <w:color w:val="222222"/>
          <w:shd w:val="clear" w:color="auto" w:fill="FFFFFF"/>
        </w:rPr>
      </w:pPr>
    </w:p>
    <w:p w:rsidR="00DF7249" w:rsidRDefault="00DF7249" w:rsidP="00D578B8">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In addition, we clarify that children earned one sticker for each 180 candies collected (pg. 8).</w:t>
      </w:r>
    </w:p>
    <w:p w:rsidR="00D578B8" w:rsidRDefault="00D578B8" w:rsidP="005A3E3C">
      <w:pPr>
        <w:rPr>
          <w:rFonts w:ascii="Arial" w:eastAsia="Times New Roman" w:hAnsi="Arial" w:cs="Arial"/>
          <w:color w:val="222222"/>
        </w:rPr>
      </w:pPr>
    </w:p>
    <w:p w:rsidR="004C60C9"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Lastly, it could be that the response pattern referred to as exploration in the Baseline condition is not merely due to an underdeveloped attention system, but also due to exploration itself being intrinsically rewarding. Especially if they did not fully understand the symbolism and goal of the task, this might be a default behavior. Would adults show this pattern if they were given a 4-choice selection task with no rewards associated with them? This idea is most intriguing.</w:t>
      </w:r>
    </w:p>
    <w:p w:rsidR="004C60C9" w:rsidRDefault="004C60C9" w:rsidP="005A3E3C">
      <w:pPr>
        <w:rPr>
          <w:rFonts w:ascii="Arial" w:eastAsia="Times New Roman" w:hAnsi="Arial" w:cs="Arial"/>
          <w:color w:val="222222"/>
          <w:shd w:val="clear" w:color="auto" w:fill="FFFFFF"/>
        </w:rPr>
      </w:pPr>
    </w:p>
    <w:p w:rsidR="00EE0E12" w:rsidRPr="00EE0E12" w:rsidRDefault="004C60C9" w:rsidP="004C60C9">
      <w:pPr>
        <w:ind w:left="720"/>
        <w:rPr>
          <w:rFonts w:ascii="Times New Roman" w:eastAsia="Times New Roman" w:hAnsi="Times New Roman" w:cs="Times New Roman"/>
        </w:rPr>
      </w:pPr>
      <w:r>
        <w:rPr>
          <w:rFonts w:ascii="Arial" w:eastAsia="Times New Roman" w:hAnsi="Arial" w:cs="Arial"/>
          <w:color w:val="222222"/>
          <w:shd w:val="clear" w:color="auto" w:fill="FFFFFF"/>
        </w:rPr>
        <w:t xml:space="preserve">We agree with the reviewer that exploration may be intrinsically rewarding (particularly to children). This is completely consistent with our viewpoint, although we also note that the mechanisms driving the particular patterns in children’s exploratory choices still require explanation that goes beyond this possibility. The current work represents an attempt to elucidate those mechanisms. We’ve added </w:t>
      </w:r>
      <w:r w:rsidR="00A16616">
        <w:rPr>
          <w:rFonts w:ascii="Arial" w:eastAsia="Times New Roman" w:hAnsi="Arial" w:cs="Arial"/>
          <w:color w:val="222222"/>
          <w:shd w:val="clear" w:color="auto" w:fill="FFFFFF"/>
        </w:rPr>
        <w:t>text to the Discussion noting this possibility</w:t>
      </w:r>
      <w:r>
        <w:rPr>
          <w:rFonts w:ascii="Arial" w:eastAsia="Times New Roman" w:hAnsi="Arial" w:cs="Arial"/>
          <w:color w:val="222222"/>
          <w:shd w:val="clear" w:color="auto" w:fill="FFFFFF"/>
        </w:rPr>
        <w:t xml:space="preserve"> (pg. </w:t>
      </w:r>
      <w:r w:rsidR="00A16616">
        <w:rPr>
          <w:rFonts w:ascii="Arial" w:eastAsia="Times New Roman" w:hAnsi="Arial" w:cs="Arial"/>
          <w:color w:val="222222"/>
          <w:shd w:val="clear" w:color="auto" w:fill="FFFFFF"/>
        </w:rPr>
        <w:t>18</w:t>
      </w:r>
      <w:r>
        <w:rPr>
          <w:rFonts w:ascii="Arial" w:eastAsia="Times New Roman" w:hAnsi="Arial" w:cs="Arial"/>
          <w:color w:val="222222"/>
          <w:shd w:val="clear" w:color="auto" w:fill="FFFFFF"/>
        </w:rPr>
        <w:t>).</w:t>
      </w:r>
    </w:p>
    <w:p w:rsidR="00EE0E12" w:rsidRDefault="00EE0E12"/>
    <w:sectPr w:rsidR="00EE0E12" w:rsidSect="007E3B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te Blanco" w:date="2020-04-13T05:17:00Z" w:initials="NB">
    <w:p w:rsidR="00E41B42" w:rsidRDefault="00E41B42">
      <w:pPr>
        <w:pStyle w:val="CommentText"/>
      </w:pPr>
      <w:r>
        <w:rPr>
          <w:rStyle w:val="CommentReference"/>
        </w:rPr>
        <w:annotationRef/>
      </w:r>
      <w:r>
        <w:t>I’m still thinking about this one specific point. The exact suggestion of the editor is probably not really possible, since that would lead to very low beta (producing random responses) and phi would be not be identifiable. I might just do some quick simulations with random responding and see what average phi comes out to be. It should be in the middle</w:t>
      </w:r>
      <w:r w:rsidR="00A074DC">
        <w:t xml:space="preserve"> somewhere, but probably not exactly 0.5</w:t>
      </w:r>
      <w:r w:rsidR="00FB0048">
        <w:t>. there’s probably an alternative, simpler solution. I’ll think of something.</w:t>
      </w:r>
    </w:p>
    <w:p w:rsidR="00376554" w:rsidRDefault="00376554">
      <w:pPr>
        <w:pStyle w:val="CommentText"/>
      </w:pPr>
    </w:p>
    <w:p w:rsidR="00376554" w:rsidRPr="00376554" w:rsidRDefault="00376554">
      <w:pPr>
        <w:pStyle w:val="CommentText"/>
      </w:pPr>
      <w:r w:rsidRPr="00421349">
        <w:rPr>
          <w:highlight w:val="yellow"/>
        </w:rPr>
        <w:t xml:space="preserve">We could just say that 0.5 reflects </w:t>
      </w:r>
      <w:r w:rsidRPr="00421349">
        <w:rPr>
          <w:i/>
          <w:iCs/>
          <w:highlight w:val="yellow"/>
        </w:rPr>
        <w:t>roughly</w:t>
      </w:r>
      <w:r w:rsidRPr="00421349">
        <w:rPr>
          <w:highlight w:val="yellow"/>
        </w:rPr>
        <w:t xml:space="preserve"> equal weighting of lag and reward</w:t>
      </w:r>
    </w:p>
  </w:comment>
  <w:comment w:id="8" w:author="Nate Blanco" w:date="2020-04-25T18:55:00Z" w:initials="NB">
    <w:p w:rsidR="00FD5262" w:rsidRDefault="00FD5262">
      <w:pPr>
        <w:pStyle w:val="CommentText"/>
      </w:pPr>
      <w:r>
        <w:rPr>
          <w:rStyle w:val="CommentReference"/>
        </w:rPr>
        <w:annotationRef/>
      </w:r>
      <w:r>
        <w:t>I may still update this. I’m running simulations now with the always switching, but switching randomly, strategy that the editor notes to see what the distribution of best-fitting phi comes out to be.</w:t>
      </w:r>
    </w:p>
  </w:comment>
  <w:comment w:id="2" w:author="Sloutsky, Vladimir" w:date="2020-04-17T14:10:00Z" w:initials="SV">
    <w:p w:rsidR="00041343" w:rsidRDefault="00041343">
      <w:pPr>
        <w:pStyle w:val="CommentText"/>
      </w:pPr>
      <w:r>
        <w:rPr>
          <w:rStyle w:val="CommentReference"/>
        </w:rPr>
        <w:annotationRef/>
      </w:r>
      <w:r>
        <w:t xml:space="preserve">I think that, if </w:t>
      </w:r>
      <w:proofErr w:type="gramStart"/>
      <w:r>
        <w:t>it</w:t>
      </w:r>
      <w:proofErr w:type="gramEnd"/>
      <w:r>
        <w:t xml:space="preserve"> phi is identifiable</w:t>
      </w:r>
      <w:r w:rsidR="00E04491">
        <w:t xml:space="preserve"> in the case of random exploration</w:t>
      </w:r>
      <w:r>
        <w:t xml:space="preserve">, it has to be </w:t>
      </w:r>
      <w:r w:rsidR="00E04491">
        <w:t>quite low coupled with low values of beta.</w:t>
      </w:r>
    </w:p>
  </w:comment>
  <w:comment w:id="3" w:author="Nate Blanco" w:date="2020-04-25T18:53:00Z" w:initials="NB">
    <w:p w:rsidR="00A501E2" w:rsidRDefault="00A501E2">
      <w:pPr>
        <w:pStyle w:val="CommentText"/>
      </w:pPr>
      <w:r>
        <w:rPr>
          <w:rStyle w:val="CommentReference"/>
        </w:rPr>
        <w:annotationRef/>
      </w:r>
    </w:p>
  </w:comment>
  <w:comment w:id="20" w:author="Sloutsky, Vladimir" w:date="2020-04-13T07:57:00Z" w:initials="SV">
    <w:p w:rsidR="00843FA4" w:rsidRDefault="00843FA4">
      <w:pPr>
        <w:pStyle w:val="CommentText"/>
      </w:pPr>
      <w:r>
        <w:rPr>
          <w:rStyle w:val="CommentReference"/>
        </w:rPr>
        <w:annotationRef/>
      </w:r>
      <w:r>
        <w:t>I would give a different answer here. It seems that the developmental data falsifies this idea because these data indicate that “rule use” decreases with age.</w:t>
      </w:r>
      <w:r w:rsidR="00903BD1">
        <w:t xml:space="preserve"> Also, the reviewer gives us a perfect opening – notice that their account require</w:t>
      </w:r>
      <w:r w:rsidR="00E04491">
        <w:t>s</w:t>
      </w:r>
      <w:r w:rsidR="00903BD1">
        <w:t xml:space="preserve"> 3 separate explanations for each condition, whereas attention seems to be able to account for all 3, especially if we focus on modeling-derived latent variables.</w:t>
      </w:r>
    </w:p>
  </w:comment>
  <w:comment w:id="21" w:author="Nate Blanco" w:date="2020-04-25T19:05:00Z" w:initials="NB">
    <w:p w:rsidR="002962EB" w:rsidRDefault="002962EB">
      <w:pPr>
        <w:pStyle w:val="CommentText"/>
      </w:pPr>
      <w:r>
        <w:rPr>
          <w:rStyle w:val="CommentReference"/>
        </w:rPr>
        <w:annotationRef/>
      </w:r>
      <w:r>
        <w:t>I like this approach, but I do think that despite the reviewer’s specific account being implausible, the general idea that there might be non-attentional accounts is worth noting</w:t>
      </w:r>
    </w:p>
  </w:comment>
  <w:comment w:id="57" w:author="Sloutsky, Vladimir" w:date="2020-04-26T10:13:00Z" w:initials="SV">
    <w:p w:rsidR="00C65F65" w:rsidRDefault="00C65F65">
      <w:pPr>
        <w:pStyle w:val="CommentText"/>
      </w:pPr>
      <w:r>
        <w:rPr>
          <w:rStyle w:val="CommentReference"/>
        </w:rPr>
        <w:annotationRef/>
      </w:r>
      <w:r>
        <w:t>This is good, but I think that it is worthwhile to state early on that a given pattern of choices (unless one option is selected all the time) may be generated by multiple strategies. Therefore, modeling presents a more conclusive evidence of what adults are doing (i.e., no difference among the conditions).</w:t>
      </w:r>
    </w:p>
  </w:comment>
  <w:comment w:id="98" w:author="Sloutsky, Vladimir" w:date="2020-04-26T10:17:00Z" w:initials="SV">
    <w:p w:rsidR="00C65F65" w:rsidRDefault="00C65F65">
      <w:pPr>
        <w:pStyle w:val="CommentText"/>
      </w:pPr>
      <w:r>
        <w:rPr>
          <w:rStyle w:val="CommentReference"/>
        </w:rPr>
        <w:annotationRef/>
      </w:r>
      <w:r>
        <w:t xml:space="preserve">I would keep this </w:t>
      </w:r>
      <w:r>
        <w:sym w:font="Wingdings" w:char="F04A"/>
      </w:r>
      <w:r>
        <w:t>.</w:t>
      </w:r>
    </w:p>
  </w:comment>
  <w:comment w:id="99" w:author="Sloutsky, Vladimir" w:date="2020-04-17T14:24:00Z" w:initials="SV">
    <w:p w:rsidR="00E326CB" w:rsidRDefault="00E326CB">
      <w:pPr>
        <w:pStyle w:val="CommentText"/>
      </w:pPr>
      <w:r>
        <w:rPr>
          <w:rStyle w:val="CommentReference"/>
        </w:rPr>
        <w:annotationRef/>
      </w:r>
      <w:r>
        <w:t>Again, I would focus on modeling results as more revealing than the pattern of choices. And modeling clearly indicates that systematic exploration gets disrupted when salient options are introduced.</w:t>
      </w:r>
    </w:p>
  </w:comment>
  <w:comment w:id="133" w:author="Sloutsky, Vladimir" w:date="2020-04-17T14:25:00Z" w:initials="SV">
    <w:p w:rsidR="00E326CB" w:rsidRDefault="00E326CB">
      <w:pPr>
        <w:pStyle w:val="CommentText"/>
      </w:pPr>
      <w:r>
        <w:rPr>
          <w:rStyle w:val="CommentReference"/>
        </w:rPr>
        <w:annotationRef/>
      </w:r>
      <w:r>
        <w:t xml:space="preserve">I would use this question as an opportunity and say that we do not know about primates, but we know about unpublished data with pigeons (who are known to be neophobic) – they are local optimizers in that they select any option that is better than the smallest one and stick with it. </w:t>
      </w:r>
    </w:p>
  </w:comment>
  <w:comment w:id="161" w:author="Sloutsky, Vladimir" w:date="2020-04-26T10:20:00Z" w:initials="SV">
    <w:p w:rsidR="00C65F65" w:rsidRDefault="00C65F65">
      <w:pPr>
        <w:pStyle w:val="CommentText"/>
      </w:pPr>
      <w:r>
        <w:rPr>
          <w:rStyle w:val="CommentReference"/>
        </w:rPr>
        <w:annotationRef/>
      </w:r>
      <w:r>
        <w:t>Is it worth mentioning the unpublished study with realistic choices that you conducted a while ago?</w:t>
      </w:r>
    </w:p>
  </w:comment>
</w:comments>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F061E" w16cex:dateUtc="2020-04-25T22:55:00Z"/>
  <w16cex:commentExtensible w16cex:durableId="224F05AA" w16cex:dateUtc="2020-04-25T22:53:00Z"/>
  <w16cex:commentExtensible w16cex:durableId="224F086D" w16cex:dateUtc="2020-04-25T23:0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e Blanco">
    <w15:presenceInfo w15:providerId="None" w15:userId="Nate Blanco"/>
  </w15:person>
  <w15:person w15:author="Sloutsky, Vladimir">
    <w15:presenceInfo w15:providerId="AD" w15:userId="S::sloutsky.1@osu.edu::6c0fdc03-9ade-4111-9fe8-eb35f69a1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12"/>
    <w:rsid w:val="00041343"/>
    <w:rsid w:val="00060846"/>
    <w:rsid w:val="000F1A60"/>
    <w:rsid w:val="00122EE7"/>
    <w:rsid w:val="00186632"/>
    <w:rsid w:val="0022267C"/>
    <w:rsid w:val="0026374B"/>
    <w:rsid w:val="00266F71"/>
    <w:rsid w:val="002962EB"/>
    <w:rsid w:val="00355D50"/>
    <w:rsid w:val="00376554"/>
    <w:rsid w:val="004118A2"/>
    <w:rsid w:val="00421349"/>
    <w:rsid w:val="00432F46"/>
    <w:rsid w:val="0048784E"/>
    <w:rsid w:val="004A5E70"/>
    <w:rsid w:val="004C5082"/>
    <w:rsid w:val="004C60C9"/>
    <w:rsid w:val="00504A43"/>
    <w:rsid w:val="00535A8D"/>
    <w:rsid w:val="00543792"/>
    <w:rsid w:val="00570A65"/>
    <w:rsid w:val="005922D2"/>
    <w:rsid w:val="005A3E3C"/>
    <w:rsid w:val="00626F4F"/>
    <w:rsid w:val="006743FF"/>
    <w:rsid w:val="006754D4"/>
    <w:rsid w:val="00676C0C"/>
    <w:rsid w:val="006D0A1C"/>
    <w:rsid w:val="006F1FFC"/>
    <w:rsid w:val="0079014D"/>
    <w:rsid w:val="007A49B1"/>
    <w:rsid w:val="007B599F"/>
    <w:rsid w:val="007E3BAA"/>
    <w:rsid w:val="00810EF8"/>
    <w:rsid w:val="00843FA4"/>
    <w:rsid w:val="008E7760"/>
    <w:rsid w:val="00903BD1"/>
    <w:rsid w:val="009042AA"/>
    <w:rsid w:val="00934745"/>
    <w:rsid w:val="0098082C"/>
    <w:rsid w:val="00981F1A"/>
    <w:rsid w:val="009B5CF6"/>
    <w:rsid w:val="009B7C40"/>
    <w:rsid w:val="00A051C3"/>
    <w:rsid w:val="00A074DC"/>
    <w:rsid w:val="00A12B7F"/>
    <w:rsid w:val="00A16616"/>
    <w:rsid w:val="00A37379"/>
    <w:rsid w:val="00A501E2"/>
    <w:rsid w:val="00A7499E"/>
    <w:rsid w:val="00AA6928"/>
    <w:rsid w:val="00B26872"/>
    <w:rsid w:val="00B67E11"/>
    <w:rsid w:val="00B75AF3"/>
    <w:rsid w:val="00B97B39"/>
    <w:rsid w:val="00BC7254"/>
    <w:rsid w:val="00C067DE"/>
    <w:rsid w:val="00C63B4F"/>
    <w:rsid w:val="00C65F65"/>
    <w:rsid w:val="00CC2C9A"/>
    <w:rsid w:val="00D4434D"/>
    <w:rsid w:val="00D578B8"/>
    <w:rsid w:val="00D868F6"/>
    <w:rsid w:val="00DC7B8C"/>
    <w:rsid w:val="00DE414F"/>
    <w:rsid w:val="00DF7249"/>
    <w:rsid w:val="00E04491"/>
    <w:rsid w:val="00E17E5B"/>
    <w:rsid w:val="00E30433"/>
    <w:rsid w:val="00E326CB"/>
    <w:rsid w:val="00E41B42"/>
    <w:rsid w:val="00E502AC"/>
    <w:rsid w:val="00E92A21"/>
    <w:rsid w:val="00ED1D28"/>
    <w:rsid w:val="00EE0E12"/>
    <w:rsid w:val="00F23360"/>
    <w:rsid w:val="00FB0048"/>
    <w:rsid w:val="00FC2BDD"/>
    <w:rsid w:val="00FC4E5D"/>
    <w:rsid w:val="00FD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C5E362"/>
  <w15:chartTrackingRefBased/>
  <w15:docId w15:val="{8D0D6030-A070-D443-A2B6-E3C7EDAA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E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E3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051C3"/>
    <w:rPr>
      <w:sz w:val="16"/>
      <w:szCs w:val="16"/>
    </w:rPr>
  </w:style>
  <w:style w:type="paragraph" w:styleId="CommentText">
    <w:name w:val="annotation text"/>
    <w:basedOn w:val="Normal"/>
    <w:link w:val="CommentTextChar"/>
    <w:uiPriority w:val="99"/>
    <w:semiHidden/>
    <w:unhideWhenUsed/>
    <w:rsid w:val="00A051C3"/>
    <w:rPr>
      <w:sz w:val="20"/>
      <w:szCs w:val="20"/>
    </w:rPr>
  </w:style>
  <w:style w:type="character" w:customStyle="1" w:styleId="CommentTextChar">
    <w:name w:val="Comment Text Char"/>
    <w:basedOn w:val="DefaultParagraphFont"/>
    <w:link w:val="CommentText"/>
    <w:uiPriority w:val="99"/>
    <w:semiHidden/>
    <w:rsid w:val="00A051C3"/>
    <w:rPr>
      <w:sz w:val="20"/>
      <w:szCs w:val="20"/>
    </w:rPr>
  </w:style>
  <w:style w:type="paragraph" w:styleId="CommentSubject">
    <w:name w:val="annotation subject"/>
    <w:basedOn w:val="CommentText"/>
    <w:next w:val="CommentText"/>
    <w:link w:val="CommentSubjectChar"/>
    <w:uiPriority w:val="99"/>
    <w:semiHidden/>
    <w:unhideWhenUsed/>
    <w:rsid w:val="00A051C3"/>
    <w:rPr>
      <w:b/>
      <w:bCs/>
    </w:rPr>
  </w:style>
  <w:style w:type="character" w:customStyle="1" w:styleId="CommentSubjectChar">
    <w:name w:val="Comment Subject Char"/>
    <w:basedOn w:val="CommentTextChar"/>
    <w:link w:val="CommentSubject"/>
    <w:uiPriority w:val="99"/>
    <w:semiHidden/>
    <w:rsid w:val="00A051C3"/>
    <w:rPr>
      <w:b/>
      <w:bCs/>
      <w:sz w:val="20"/>
      <w:szCs w:val="20"/>
    </w:rPr>
  </w:style>
  <w:style w:type="character" w:styleId="Hyperlink">
    <w:name w:val="Hyperlink"/>
    <w:basedOn w:val="DefaultParagraphFont"/>
    <w:uiPriority w:val="99"/>
    <w:unhideWhenUsed/>
    <w:rsid w:val="006754D4"/>
    <w:rPr>
      <w:color w:val="0563C1" w:themeColor="hyperlink"/>
      <w:u w:val="single"/>
    </w:rPr>
  </w:style>
  <w:style w:type="character" w:styleId="FollowedHyperlink">
    <w:name w:val="FollowedHyperlink"/>
    <w:basedOn w:val="DefaultParagraphFont"/>
    <w:uiPriority w:val="99"/>
    <w:semiHidden/>
    <w:unhideWhenUsed/>
    <w:rsid w:val="006754D4"/>
    <w:rPr>
      <w:color w:val="954F72" w:themeColor="followedHyperlink"/>
      <w:u w:val="single"/>
    </w:rPr>
  </w:style>
  <w:style w:type="paragraph" w:styleId="Revision">
    <w:name w:val="Revision"/>
    <w:hidden/>
    <w:uiPriority w:val="99"/>
    <w:semiHidden/>
    <w:rsid w:val="00A37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7172">
      <w:bodyDiv w:val="1"/>
      <w:marLeft w:val="0"/>
      <w:marRight w:val="0"/>
      <w:marTop w:val="0"/>
      <w:marBottom w:val="0"/>
      <w:divBdr>
        <w:top w:val="none" w:sz="0" w:space="0" w:color="auto"/>
        <w:left w:val="none" w:sz="0" w:space="0" w:color="auto"/>
        <w:bottom w:val="none" w:sz="0" w:space="0" w:color="auto"/>
        <w:right w:val="none" w:sz="0" w:space="0" w:color="auto"/>
      </w:divBdr>
    </w:div>
    <w:div w:id="14963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sf.io/ph9kz/" TargetMode="Externa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Sloutsky, Vladimir</cp:lastModifiedBy>
  <cp:revision>2</cp:revision>
  <dcterms:created xsi:type="dcterms:W3CDTF">2020-04-26T14:21:00Z</dcterms:created>
  <dcterms:modified xsi:type="dcterms:W3CDTF">2020-04-26T14:21:00Z</dcterms:modified>
</cp:coreProperties>
</file>