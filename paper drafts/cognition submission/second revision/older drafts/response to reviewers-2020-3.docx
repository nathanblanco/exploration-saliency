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5AF6B" w14:textId="46A25176" w:rsidR="00D1030A" w:rsidRPr="00D1030A" w:rsidRDefault="00D1030A" w:rsidP="00D1030A">
      <w:pPr>
        <w:jc w:val="center"/>
        <w:rPr>
          <w:ins w:id="0" w:author="Nate Blanco" w:date="2020-04-27T14:50:00Z"/>
          <w:rFonts w:ascii="Arial" w:eastAsia="Times New Roman" w:hAnsi="Arial" w:cs="Arial"/>
          <w:b/>
          <w:bCs/>
          <w:color w:val="222222"/>
          <w:shd w:val="clear" w:color="auto" w:fill="FFFFFF"/>
          <w:rPrChange w:id="1" w:author="Nate Blanco" w:date="2020-04-27T14:50:00Z">
            <w:rPr>
              <w:ins w:id="2" w:author="Nate Blanco" w:date="2020-04-27T14:50:00Z"/>
              <w:rFonts w:ascii="Arial" w:eastAsia="Times New Roman" w:hAnsi="Arial" w:cs="Arial"/>
              <w:color w:val="222222"/>
              <w:shd w:val="clear" w:color="auto" w:fill="FFFFFF"/>
            </w:rPr>
          </w:rPrChange>
        </w:rPr>
        <w:pPrChange w:id="3" w:author="Nate Blanco" w:date="2020-04-27T14:50:00Z">
          <w:pPr/>
        </w:pPrChange>
      </w:pPr>
      <w:ins w:id="4" w:author="Nate Blanco" w:date="2020-04-27T14:50:00Z">
        <w:r>
          <w:rPr>
            <w:rFonts w:ascii="Arial" w:eastAsia="Times New Roman" w:hAnsi="Arial" w:cs="Arial"/>
            <w:b/>
            <w:bCs/>
            <w:color w:val="222222"/>
            <w:shd w:val="clear" w:color="auto" w:fill="FFFFFF"/>
          </w:rPr>
          <w:t xml:space="preserve">Response to </w:t>
        </w:r>
        <w:r w:rsidR="0005573B">
          <w:rPr>
            <w:rFonts w:ascii="Arial" w:eastAsia="Times New Roman" w:hAnsi="Arial" w:cs="Arial"/>
            <w:b/>
            <w:bCs/>
            <w:color w:val="222222"/>
            <w:shd w:val="clear" w:color="auto" w:fill="FFFFFF"/>
          </w:rPr>
          <w:t>R</w:t>
        </w:r>
        <w:r>
          <w:rPr>
            <w:rFonts w:ascii="Arial" w:eastAsia="Times New Roman" w:hAnsi="Arial" w:cs="Arial"/>
            <w:b/>
            <w:bCs/>
            <w:color w:val="222222"/>
            <w:shd w:val="clear" w:color="auto" w:fill="FFFFFF"/>
          </w:rPr>
          <w:t>eview</w:t>
        </w:r>
      </w:ins>
      <w:ins w:id="5" w:author="Nate Blanco" w:date="2020-04-27T14:51:00Z">
        <w:r w:rsidR="0005573B">
          <w:rPr>
            <w:rFonts w:ascii="Arial" w:eastAsia="Times New Roman" w:hAnsi="Arial" w:cs="Arial"/>
            <w:b/>
            <w:bCs/>
            <w:color w:val="222222"/>
            <w:shd w:val="clear" w:color="auto" w:fill="FFFFFF"/>
          </w:rPr>
          <w:t>s</w:t>
        </w:r>
      </w:ins>
    </w:p>
    <w:p w14:paraId="37C1E8ED" w14:textId="77777777" w:rsidR="00D1030A" w:rsidRDefault="00D1030A" w:rsidP="00EE0E12">
      <w:pPr>
        <w:rPr>
          <w:ins w:id="6" w:author="Nate Blanco" w:date="2020-04-27T14:50:00Z"/>
          <w:rFonts w:ascii="Arial" w:eastAsia="Times New Roman" w:hAnsi="Arial" w:cs="Arial"/>
          <w:color w:val="222222"/>
          <w:shd w:val="clear" w:color="auto" w:fill="FFFFFF"/>
        </w:rPr>
      </w:pPr>
    </w:p>
    <w:p w14:paraId="23E8D623" w14:textId="5879125A" w:rsidR="00EE0E12" w:rsidRPr="00D1030A" w:rsidRDefault="00EE0E12" w:rsidP="00EE0E12">
      <w:pPr>
        <w:rPr>
          <w:rFonts w:ascii="Arial" w:eastAsia="Times New Roman" w:hAnsi="Arial" w:cs="Arial"/>
          <w:color w:val="222222"/>
          <w:shd w:val="clear" w:color="auto" w:fill="FFFFFF"/>
          <w:rPrChange w:id="7" w:author="Nate Blanco" w:date="2020-04-27T14:50:00Z">
            <w:rPr>
              <w:rFonts w:ascii="Arial" w:eastAsia="Times New Roman" w:hAnsi="Arial" w:cs="Arial"/>
              <w:b/>
              <w:bCs/>
              <w:color w:val="222222"/>
              <w:shd w:val="clear" w:color="auto" w:fill="FFFFFF"/>
            </w:rPr>
          </w:rPrChange>
        </w:rPr>
      </w:pPr>
      <w:r w:rsidRPr="00D1030A">
        <w:rPr>
          <w:rFonts w:ascii="Arial" w:eastAsia="Times New Roman" w:hAnsi="Arial" w:cs="Arial"/>
          <w:color w:val="222222"/>
          <w:shd w:val="clear" w:color="auto" w:fill="FFFFFF"/>
          <w:rPrChange w:id="8" w:author="Nate Blanco" w:date="2020-04-27T14:50:00Z">
            <w:rPr>
              <w:rFonts w:ascii="Arial" w:eastAsia="Times New Roman" w:hAnsi="Arial" w:cs="Arial"/>
              <w:b/>
              <w:bCs/>
              <w:color w:val="222222"/>
              <w:shd w:val="clear" w:color="auto" w:fill="FFFFFF"/>
            </w:rPr>
          </w:rPrChange>
        </w:rPr>
        <w:t>Editor’s comments</w:t>
      </w:r>
      <w:r w:rsidR="00D4434D" w:rsidRPr="00D1030A">
        <w:rPr>
          <w:rFonts w:ascii="Arial" w:eastAsia="Times New Roman" w:hAnsi="Arial" w:cs="Arial"/>
          <w:color w:val="222222"/>
          <w:shd w:val="clear" w:color="auto" w:fill="FFFFFF"/>
          <w:rPrChange w:id="9" w:author="Nate Blanco" w:date="2020-04-27T14:50:00Z">
            <w:rPr>
              <w:rFonts w:ascii="Arial" w:eastAsia="Times New Roman" w:hAnsi="Arial" w:cs="Arial"/>
              <w:b/>
              <w:bCs/>
              <w:color w:val="222222"/>
              <w:shd w:val="clear" w:color="auto" w:fill="FFFFFF"/>
            </w:rPr>
          </w:rPrChange>
        </w:rPr>
        <w:t>:</w:t>
      </w:r>
    </w:p>
    <w:p w14:paraId="366BD522" w14:textId="77777777" w:rsidR="00EE0E12" w:rsidRDefault="00EE0E12" w:rsidP="00EE0E12">
      <w:pPr>
        <w:rPr>
          <w:rFonts w:ascii="Arial" w:eastAsia="Times New Roman" w:hAnsi="Arial" w:cs="Arial"/>
          <w:color w:val="222222"/>
          <w:shd w:val="clear" w:color="auto" w:fill="FFFFFF"/>
        </w:rPr>
      </w:pPr>
    </w:p>
    <w:p w14:paraId="61DC39B7" w14:textId="77777777" w:rsidR="00934745" w:rsidRDefault="00EE0E12" w:rsidP="00EE0E12">
      <w:pPr>
        <w:rPr>
          <w:ins w:id="10" w:author="Nate Blanco" w:date="2020-04-25T18:43: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w:t>
      </w:r>
    </w:p>
    <w:p w14:paraId="589EFC71" w14:textId="77777777" w:rsidR="00934745"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some indication of what at least one other value might imply).</w:t>
      </w:r>
    </w:p>
    <w:p w14:paraId="66476885" w14:textId="77777777" w:rsidR="00934745" w:rsidRDefault="00934745" w:rsidP="00EE0E12">
      <w:pPr>
        <w:rPr>
          <w:rFonts w:ascii="Arial" w:eastAsia="Times New Roman" w:hAnsi="Arial" w:cs="Arial"/>
          <w:color w:val="222222"/>
          <w:shd w:val="clear" w:color="auto" w:fill="FFFFFF"/>
        </w:rPr>
      </w:pPr>
    </w:p>
    <w:p w14:paraId="58D43F6D" w14:textId="77777777" w:rsidR="00DE3D93" w:rsidRDefault="00266F71" w:rsidP="00DE3D93">
      <w:pPr>
        <w:ind w:left="720"/>
        <w:rPr>
          <w:ins w:id="11" w:author="Nate Blanco" w:date="2020-04-27T15:30:00Z"/>
          <w:rFonts w:ascii="Arial" w:eastAsia="Times New Roman" w:hAnsi="Arial" w:cs="Arial"/>
          <w:color w:val="222222"/>
          <w:shd w:val="clear" w:color="auto" w:fill="FFFFFF"/>
        </w:rPr>
      </w:pPr>
      <w:r>
        <w:rPr>
          <w:rFonts w:ascii="Arial" w:eastAsia="Times New Roman" w:hAnsi="Arial" w:cs="Arial"/>
          <w:color w:val="222222"/>
          <w:shd w:val="clear" w:color="auto" w:fill="FFFFFF"/>
        </w:rPr>
        <w:t>Unfortunately</w:t>
      </w:r>
      <w:r w:rsidR="00A501E2">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it is hard to associate a specific value of phi with </w:t>
      </w:r>
      <w:del w:id="12" w:author="Nate Blanco" w:date="2020-04-27T14:20:00Z">
        <w:r w:rsidDel="00D168D3">
          <w:rPr>
            <w:rFonts w:ascii="Arial" w:eastAsia="Times New Roman" w:hAnsi="Arial" w:cs="Arial"/>
            <w:color w:val="222222"/>
            <w:shd w:val="clear" w:color="auto" w:fill="FFFFFF"/>
          </w:rPr>
          <w:delText xml:space="preserve">that </w:delText>
        </w:r>
      </w:del>
      <w:ins w:id="13" w:author="Nate Blanco" w:date="2020-04-27T14:20:00Z">
        <w:r w:rsidR="00D168D3">
          <w:rPr>
            <w:rFonts w:ascii="Arial" w:eastAsia="Times New Roman" w:hAnsi="Arial" w:cs="Arial"/>
            <w:color w:val="222222"/>
            <w:shd w:val="clear" w:color="auto" w:fill="FFFFFF"/>
          </w:rPr>
          <w:t>th</w:t>
        </w:r>
        <w:r w:rsidR="00D168D3">
          <w:rPr>
            <w:rFonts w:ascii="Arial" w:eastAsia="Times New Roman" w:hAnsi="Arial" w:cs="Arial"/>
            <w:color w:val="222222"/>
            <w:shd w:val="clear" w:color="auto" w:fill="FFFFFF"/>
          </w:rPr>
          <w:t>is</w:t>
        </w:r>
        <w:r w:rsidR="00D168D3">
          <w:rPr>
            <w:rFonts w:ascii="Arial" w:eastAsia="Times New Roman" w:hAnsi="Arial" w:cs="Arial"/>
            <w:color w:val="222222"/>
            <w:shd w:val="clear" w:color="auto" w:fill="FFFFFF"/>
          </w:rPr>
          <w:t xml:space="preserve"> </w:t>
        </w:r>
      </w:ins>
      <w:r>
        <w:rPr>
          <w:rFonts w:ascii="Arial" w:eastAsia="Times New Roman" w:hAnsi="Arial" w:cs="Arial"/>
          <w:color w:val="222222"/>
          <w:shd w:val="clear" w:color="auto" w:fill="FFFFFF"/>
        </w:rPr>
        <w:t>type of strateg</w:t>
      </w:r>
      <w:r w:rsidR="00A501E2">
        <w:rPr>
          <w:rFonts w:ascii="Arial" w:eastAsia="Times New Roman" w:hAnsi="Arial" w:cs="Arial"/>
          <w:color w:val="222222"/>
          <w:shd w:val="clear" w:color="auto" w:fill="FFFFFF"/>
        </w:rPr>
        <w:t xml:space="preserve">y since it would appear more like random responding, resulting in the model being best fit with a very low beta value, at which point phi becomes unidentifiable. </w:t>
      </w:r>
      <w:ins w:id="14" w:author="Nate Blanco" w:date="2020-04-27T14:13:00Z">
        <w:r w:rsidR="001B0112">
          <w:rPr>
            <w:rFonts w:ascii="Arial" w:eastAsia="Times New Roman" w:hAnsi="Arial" w:cs="Arial"/>
            <w:color w:val="222222"/>
            <w:shd w:val="clear" w:color="auto" w:fill="FFFFFF"/>
          </w:rPr>
          <w:t xml:space="preserve">To </w:t>
        </w:r>
      </w:ins>
      <w:ins w:id="15" w:author="Nate Blanco" w:date="2020-04-27T14:29:00Z">
        <w:r w:rsidR="00092FCC">
          <w:rPr>
            <w:rFonts w:ascii="Arial" w:eastAsia="Times New Roman" w:hAnsi="Arial" w:cs="Arial"/>
            <w:color w:val="222222"/>
            <w:shd w:val="clear" w:color="auto" w:fill="FFFFFF"/>
          </w:rPr>
          <w:t>test</w:t>
        </w:r>
      </w:ins>
      <w:ins w:id="16" w:author="Nate Blanco" w:date="2020-04-27T14:13:00Z">
        <w:r w:rsidR="001B0112">
          <w:rPr>
            <w:rFonts w:ascii="Arial" w:eastAsia="Times New Roman" w:hAnsi="Arial" w:cs="Arial"/>
            <w:color w:val="222222"/>
            <w:shd w:val="clear" w:color="auto" w:fill="FFFFFF"/>
          </w:rPr>
          <w:t xml:space="preserve"> that this was true </w:t>
        </w:r>
      </w:ins>
      <w:ins w:id="17" w:author="Nate Blanco" w:date="2020-04-27T14:14:00Z">
        <w:r w:rsidR="001B0112">
          <w:rPr>
            <w:rFonts w:ascii="Arial" w:eastAsia="Times New Roman" w:hAnsi="Arial" w:cs="Arial"/>
            <w:color w:val="222222"/>
            <w:shd w:val="clear" w:color="auto" w:fill="FFFFFF"/>
          </w:rPr>
          <w:t>we ran simulations using this strategy</w:t>
        </w:r>
      </w:ins>
      <w:ins w:id="18" w:author="Nate Blanco" w:date="2020-04-27T14:15:00Z">
        <w:r w:rsidR="001B0112">
          <w:rPr>
            <w:rFonts w:ascii="Arial" w:eastAsia="Times New Roman" w:hAnsi="Arial" w:cs="Arial"/>
            <w:color w:val="222222"/>
            <w:shd w:val="clear" w:color="auto" w:fill="FFFFFF"/>
          </w:rPr>
          <w:t xml:space="preserve"> and fit the model to the simulations. </w:t>
        </w:r>
      </w:ins>
      <w:ins w:id="19" w:author="Nate Blanco" w:date="2020-04-27T14:16:00Z">
        <w:r w:rsidR="001B0112">
          <w:rPr>
            <w:rFonts w:ascii="Arial" w:eastAsia="Times New Roman" w:hAnsi="Arial" w:cs="Arial"/>
            <w:color w:val="222222"/>
            <w:shd w:val="clear" w:color="auto" w:fill="FFFFFF"/>
          </w:rPr>
          <w:t>The model fit this strategy poorly</w:t>
        </w:r>
      </w:ins>
      <w:ins w:id="20" w:author="Nate Blanco" w:date="2020-04-27T14:19:00Z">
        <w:r w:rsidR="00D168D3">
          <w:rPr>
            <w:rFonts w:ascii="Arial" w:eastAsia="Times New Roman" w:hAnsi="Arial" w:cs="Arial"/>
            <w:color w:val="222222"/>
            <w:shd w:val="clear" w:color="auto" w:fill="FFFFFF"/>
          </w:rPr>
          <w:t xml:space="preserve"> (much worse than to participants’ data)</w:t>
        </w:r>
      </w:ins>
      <w:ins w:id="21" w:author="Nate Blanco" w:date="2020-04-27T14:17:00Z">
        <w:r w:rsidR="001B0112">
          <w:rPr>
            <w:rFonts w:ascii="Arial" w:eastAsia="Times New Roman" w:hAnsi="Arial" w:cs="Arial"/>
            <w:color w:val="222222"/>
            <w:shd w:val="clear" w:color="auto" w:fill="FFFFFF"/>
          </w:rPr>
          <w:t>, and the resulting phi values were highly variable</w:t>
        </w:r>
        <w:r w:rsidR="00D168D3">
          <w:rPr>
            <w:rFonts w:ascii="Arial" w:eastAsia="Times New Roman" w:hAnsi="Arial" w:cs="Arial"/>
            <w:color w:val="222222"/>
            <w:shd w:val="clear" w:color="auto" w:fill="FFFFFF"/>
          </w:rPr>
          <w:t>, with the whole rang</w:t>
        </w:r>
      </w:ins>
      <w:ins w:id="22" w:author="Nate Blanco" w:date="2020-04-27T14:18:00Z">
        <w:r w:rsidR="00D168D3">
          <w:rPr>
            <w:rFonts w:ascii="Arial" w:eastAsia="Times New Roman" w:hAnsi="Arial" w:cs="Arial"/>
            <w:color w:val="222222"/>
            <w:shd w:val="clear" w:color="auto" w:fill="FFFFFF"/>
          </w:rPr>
          <w:t>e of possible values (from close to 0 to close to 1)</w:t>
        </w:r>
      </w:ins>
      <w:ins w:id="23" w:author="Nate Blanco" w:date="2020-04-27T14:19:00Z">
        <w:r w:rsidR="00D168D3">
          <w:rPr>
            <w:rFonts w:ascii="Arial" w:eastAsia="Times New Roman" w:hAnsi="Arial" w:cs="Arial"/>
            <w:color w:val="222222"/>
            <w:shd w:val="clear" w:color="auto" w:fill="FFFFFF"/>
          </w:rPr>
          <w:t xml:space="preserve"> occurring across different simulations. </w:t>
        </w:r>
      </w:ins>
      <w:ins w:id="24" w:author="Nate Blanco" w:date="2020-04-27T14:22:00Z">
        <w:r w:rsidR="00C95DFC">
          <w:rPr>
            <w:rFonts w:ascii="Arial" w:eastAsia="Times New Roman" w:hAnsi="Arial" w:cs="Arial"/>
            <w:color w:val="222222"/>
            <w:shd w:val="clear" w:color="auto" w:fill="FFFFFF"/>
          </w:rPr>
          <w:t>We agree</w:t>
        </w:r>
      </w:ins>
      <w:ins w:id="25" w:author="Nate Blanco" w:date="2020-04-27T14:24:00Z">
        <w:r w:rsidR="00C95DFC">
          <w:rPr>
            <w:rFonts w:ascii="Arial" w:eastAsia="Times New Roman" w:hAnsi="Arial" w:cs="Arial"/>
            <w:color w:val="222222"/>
            <w:shd w:val="clear" w:color="auto" w:fill="FFFFFF"/>
          </w:rPr>
          <w:t>,</w:t>
        </w:r>
      </w:ins>
      <w:ins w:id="26" w:author="Nate Blanco" w:date="2020-04-27T14:22:00Z">
        <w:r w:rsidR="00C95DFC">
          <w:rPr>
            <w:rFonts w:ascii="Arial" w:eastAsia="Times New Roman" w:hAnsi="Arial" w:cs="Arial"/>
            <w:color w:val="222222"/>
            <w:shd w:val="clear" w:color="auto" w:fill="FFFFFF"/>
          </w:rPr>
          <w:t xml:space="preserve"> however</w:t>
        </w:r>
      </w:ins>
      <w:ins w:id="27" w:author="Nate Blanco" w:date="2020-04-27T14:24:00Z">
        <w:r w:rsidR="00C95DFC">
          <w:rPr>
            <w:rFonts w:ascii="Arial" w:eastAsia="Times New Roman" w:hAnsi="Arial" w:cs="Arial"/>
            <w:color w:val="222222"/>
            <w:shd w:val="clear" w:color="auto" w:fill="FFFFFF"/>
          </w:rPr>
          <w:t>,</w:t>
        </w:r>
      </w:ins>
      <w:ins w:id="28" w:author="Nate Blanco" w:date="2020-04-27T14:22:00Z">
        <w:r w:rsidR="00C95DFC">
          <w:rPr>
            <w:rFonts w:ascii="Arial" w:eastAsia="Times New Roman" w:hAnsi="Arial" w:cs="Arial"/>
            <w:color w:val="222222"/>
            <w:shd w:val="clear" w:color="auto" w:fill="FFFFFF"/>
          </w:rPr>
          <w:t xml:space="preserve"> that it would be </w:t>
        </w:r>
      </w:ins>
      <w:ins w:id="29" w:author="Nate Blanco" w:date="2020-04-27T14:24:00Z">
        <w:r w:rsidR="00C95DFC">
          <w:rPr>
            <w:rFonts w:ascii="Arial" w:eastAsia="Times New Roman" w:hAnsi="Arial" w:cs="Arial"/>
            <w:color w:val="222222"/>
            <w:shd w:val="clear" w:color="auto" w:fill="FFFFFF"/>
          </w:rPr>
          <w:t xml:space="preserve">useful to </w:t>
        </w:r>
      </w:ins>
      <w:ins w:id="30" w:author="Nate Blanco" w:date="2020-04-27T14:23:00Z">
        <w:r w:rsidR="00C95DFC">
          <w:rPr>
            <w:rFonts w:ascii="Arial" w:eastAsia="Times New Roman" w:hAnsi="Arial" w:cs="Arial"/>
            <w:color w:val="222222"/>
            <w:shd w:val="clear" w:color="auto" w:fill="FFFFFF"/>
          </w:rPr>
          <w:t>include</w:t>
        </w:r>
      </w:ins>
      <w:ins w:id="31" w:author="Nate Blanco" w:date="2020-04-27T14:24:00Z">
        <w:r w:rsidR="00C95DFC">
          <w:rPr>
            <w:rFonts w:ascii="Arial" w:eastAsia="Times New Roman" w:hAnsi="Arial" w:cs="Arial"/>
            <w:color w:val="222222"/>
            <w:shd w:val="clear" w:color="auto" w:fill="FFFFFF"/>
          </w:rPr>
          <w:t xml:space="preserve"> what another value</w:t>
        </w:r>
      </w:ins>
      <w:ins w:id="32" w:author="Nate Blanco" w:date="2020-04-27T14:22:00Z">
        <w:r w:rsidR="00C95DFC">
          <w:rPr>
            <w:rFonts w:ascii="Arial" w:eastAsia="Times New Roman" w:hAnsi="Arial" w:cs="Arial"/>
            <w:color w:val="222222"/>
            <w:shd w:val="clear" w:color="auto" w:fill="FFFFFF"/>
          </w:rPr>
          <w:t xml:space="preserve"> </w:t>
        </w:r>
      </w:ins>
      <w:ins w:id="33" w:author="Nate Blanco" w:date="2020-04-27T14:23:00Z">
        <w:r w:rsidR="00C95DFC">
          <w:rPr>
            <w:rFonts w:ascii="Arial" w:eastAsia="Times New Roman" w:hAnsi="Arial" w:cs="Arial"/>
            <w:color w:val="222222"/>
            <w:shd w:val="clear" w:color="auto" w:fill="FFFFFF"/>
          </w:rPr>
          <w:t xml:space="preserve">of phi </w:t>
        </w:r>
      </w:ins>
      <w:ins w:id="34" w:author="Nate Blanco" w:date="2020-04-27T14:24:00Z">
        <w:r w:rsidR="00C95DFC">
          <w:rPr>
            <w:rFonts w:ascii="Arial" w:eastAsia="Times New Roman" w:hAnsi="Arial" w:cs="Arial"/>
            <w:color w:val="222222"/>
            <w:shd w:val="clear" w:color="auto" w:fill="FFFFFF"/>
          </w:rPr>
          <w:t xml:space="preserve">might represent </w:t>
        </w:r>
      </w:ins>
      <w:ins w:id="35" w:author="Nate Blanco" w:date="2020-04-27T14:23:00Z">
        <w:r w:rsidR="00C95DFC">
          <w:rPr>
            <w:rFonts w:ascii="Arial" w:eastAsia="Times New Roman" w:hAnsi="Arial" w:cs="Arial"/>
            <w:color w:val="222222"/>
            <w:shd w:val="clear" w:color="auto" w:fill="FFFFFF"/>
          </w:rPr>
          <w:t>to facilitate readers’ understanding of the mode</w:t>
        </w:r>
      </w:ins>
      <w:ins w:id="36" w:author="Nate Blanco" w:date="2020-04-27T14:24:00Z">
        <w:r w:rsidR="00C95DFC">
          <w:rPr>
            <w:rFonts w:ascii="Arial" w:eastAsia="Times New Roman" w:hAnsi="Arial" w:cs="Arial"/>
            <w:color w:val="222222"/>
            <w:shd w:val="clear" w:color="auto" w:fill="FFFFFF"/>
          </w:rPr>
          <w:t>l</w:t>
        </w:r>
      </w:ins>
      <w:ins w:id="37" w:author="Nate Blanco" w:date="2020-04-27T14:23:00Z">
        <w:r w:rsidR="00C95DFC">
          <w:rPr>
            <w:rFonts w:ascii="Arial" w:eastAsia="Times New Roman" w:hAnsi="Arial" w:cs="Arial"/>
            <w:color w:val="222222"/>
            <w:shd w:val="clear" w:color="auto" w:fill="FFFFFF"/>
          </w:rPr>
          <w:t xml:space="preserve">. </w:t>
        </w:r>
      </w:ins>
      <w:r w:rsidR="00A501E2">
        <w:rPr>
          <w:rFonts w:ascii="Arial" w:eastAsia="Times New Roman" w:hAnsi="Arial" w:cs="Arial"/>
          <w:color w:val="222222"/>
          <w:shd w:val="clear" w:color="auto" w:fill="FFFFFF"/>
        </w:rPr>
        <w:t>We have noted in the text that a value of 0.5 represents approximately equal weighting of reward values and choice lag in producing responses.</w:t>
      </w:r>
    </w:p>
    <w:p w14:paraId="49305A5B" w14:textId="6C8C2E2C" w:rsidR="007963DC" w:rsidRDefault="007963DC" w:rsidP="00DE3D93">
      <w:pPr>
        <w:ind w:left="720" w:firstLine="360"/>
        <w:rPr>
          <w:rFonts w:ascii="Arial" w:eastAsia="Times New Roman" w:hAnsi="Arial" w:cs="Arial"/>
          <w:color w:val="222222"/>
          <w:shd w:val="clear" w:color="auto" w:fill="FFFFFF"/>
        </w:rPr>
        <w:pPrChange w:id="38" w:author="Nate Blanco" w:date="2020-04-27T15:30:00Z">
          <w:pPr>
            <w:ind w:left="720"/>
          </w:pPr>
        </w:pPrChange>
      </w:pPr>
      <w:ins w:id="39" w:author="Nate Blanco" w:date="2020-04-27T14:24:00Z">
        <w:r>
          <w:rPr>
            <w:rFonts w:ascii="Arial" w:eastAsia="Times New Roman" w:hAnsi="Arial" w:cs="Arial"/>
            <w:color w:val="222222"/>
            <w:shd w:val="clear" w:color="auto" w:fill="FFFFFF"/>
          </w:rPr>
          <w:t xml:space="preserve">As a side note, in a previous project with a task </w:t>
        </w:r>
      </w:ins>
      <w:ins w:id="40" w:author="Nate Blanco" w:date="2020-04-27T14:25:00Z">
        <w:r>
          <w:rPr>
            <w:rFonts w:ascii="Arial" w:eastAsia="Times New Roman" w:hAnsi="Arial" w:cs="Arial"/>
            <w:color w:val="222222"/>
            <w:shd w:val="clear" w:color="auto" w:fill="FFFFFF"/>
          </w:rPr>
          <w:t xml:space="preserve">equivalent to the Baseline condition, we </w:t>
        </w:r>
      </w:ins>
      <w:ins w:id="41" w:author="Nate Blanco" w:date="2020-04-27T14:27:00Z">
        <w:r>
          <w:rPr>
            <w:rFonts w:ascii="Arial" w:eastAsia="Times New Roman" w:hAnsi="Arial" w:cs="Arial"/>
            <w:color w:val="222222"/>
            <w:shd w:val="clear" w:color="auto" w:fill="FFFFFF"/>
          </w:rPr>
          <w:t>tried</w:t>
        </w:r>
      </w:ins>
      <w:ins w:id="42" w:author="Nate Blanco" w:date="2020-04-27T14:25:00Z">
        <w:r>
          <w:rPr>
            <w:rFonts w:ascii="Arial" w:eastAsia="Times New Roman" w:hAnsi="Arial" w:cs="Arial"/>
            <w:color w:val="222222"/>
            <w:shd w:val="clear" w:color="auto" w:fill="FFFFFF"/>
          </w:rPr>
          <w:t xml:space="preserve"> a model that </w:t>
        </w:r>
      </w:ins>
      <w:ins w:id="43" w:author="Nate Blanco" w:date="2020-04-27T14:28:00Z">
        <w:r w:rsidR="00B748C1">
          <w:rPr>
            <w:rFonts w:ascii="Arial" w:eastAsia="Times New Roman" w:hAnsi="Arial" w:cs="Arial"/>
            <w:color w:val="222222"/>
            <w:shd w:val="clear" w:color="auto" w:fill="FFFFFF"/>
          </w:rPr>
          <w:t>encap</w:t>
        </w:r>
      </w:ins>
      <w:ins w:id="44" w:author="Nate Blanco" w:date="2020-04-27T14:29:00Z">
        <w:r w:rsidR="00B748C1">
          <w:rPr>
            <w:rFonts w:ascii="Arial" w:eastAsia="Times New Roman" w:hAnsi="Arial" w:cs="Arial"/>
            <w:color w:val="222222"/>
            <w:shd w:val="clear" w:color="auto" w:fill="FFFFFF"/>
          </w:rPr>
          <w:t xml:space="preserve">sulates </w:t>
        </w:r>
      </w:ins>
      <w:ins w:id="45" w:author="Nate Blanco" w:date="2020-04-27T14:25:00Z">
        <w:r>
          <w:rPr>
            <w:rFonts w:ascii="Arial" w:eastAsia="Times New Roman" w:hAnsi="Arial" w:cs="Arial"/>
            <w:color w:val="222222"/>
            <w:shd w:val="clear" w:color="auto" w:fill="FFFFFF"/>
          </w:rPr>
          <w:t xml:space="preserve">the random switching strategy that </w:t>
        </w:r>
      </w:ins>
      <w:ins w:id="46" w:author="Nate Blanco" w:date="2020-04-27T14:26:00Z">
        <w:r>
          <w:rPr>
            <w:rFonts w:ascii="Arial" w:eastAsia="Times New Roman" w:hAnsi="Arial" w:cs="Arial"/>
            <w:color w:val="222222"/>
            <w:shd w:val="clear" w:color="auto" w:fill="FFFFFF"/>
          </w:rPr>
          <w:t xml:space="preserve">is described above and found that for almost all children it was a worse fit than the model </w:t>
        </w:r>
      </w:ins>
      <w:ins w:id="47" w:author="Nate Blanco" w:date="2020-04-27T14:27:00Z">
        <w:r w:rsidR="00277307">
          <w:rPr>
            <w:rFonts w:ascii="Arial" w:eastAsia="Times New Roman" w:hAnsi="Arial" w:cs="Arial"/>
            <w:color w:val="222222"/>
            <w:shd w:val="clear" w:color="auto" w:fill="FFFFFF"/>
          </w:rPr>
          <w:t>that we use in the current work.</w:t>
        </w:r>
      </w:ins>
    </w:p>
    <w:p w14:paraId="73AEE73E" w14:textId="77777777" w:rsidR="00934745" w:rsidRDefault="00934745" w:rsidP="00EE0E12">
      <w:pPr>
        <w:rPr>
          <w:rFonts w:ascii="Arial" w:eastAsia="Times New Roman" w:hAnsi="Arial" w:cs="Arial"/>
          <w:color w:val="222222"/>
          <w:shd w:val="clear" w:color="auto" w:fill="FFFFFF"/>
        </w:rPr>
      </w:pPr>
    </w:p>
    <w:p w14:paraId="17EA192E" w14:textId="42EA84B6"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14:paraId="0AD4C3AB" w14:textId="77777777" w:rsidR="006754D4" w:rsidRDefault="006754D4" w:rsidP="00EE0E12">
      <w:pPr>
        <w:rPr>
          <w:rFonts w:ascii="Arial" w:eastAsia="Times New Roman" w:hAnsi="Arial" w:cs="Arial"/>
          <w:color w:val="222222"/>
          <w:shd w:val="clear" w:color="auto" w:fill="FFFFFF"/>
        </w:rPr>
      </w:pPr>
    </w:p>
    <w:p w14:paraId="1F633550" w14:textId="77777777"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4" w:history="1">
        <w:r w:rsidRPr="00E30433">
          <w:rPr>
            <w:rStyle w:val="Hyperlink"/>
            <w:rFonts w:ascii="Arial" w:hAnsi="Arial" w:cs="Arial"/>
          </w:rPr>
          <w:t>https://osf.io/ph9kz/</w:t>
        </w:r>
      </w:hyperlink>
      <w:r w:rsidRPr="00E30433">
        <w:rPr>
          <w:rFonts w:ascii="Arial" w:hAnsi="Arial" w:cs="Arial"/>
        </w:rPr>
        <w:t>) and have included a link in the manuscript.</w:t>
      </w:r>
    </w:p>
    <w:p w14:paraId="3C010EC3" w14:textId="5B360855"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r w:rsidRPr="00EE0E12">
        <w:rPr>
          <w:rFonts w:ascii="Arial" w:eastAsia="Times New Roman" w:hAnsi="Arial" w:cs="Arial"/>
          <w:color w:val="222222"/>
        </w:rPr>
        <w:br/>
      </w:r>
      <w:r w:rsidRPr="00EE0E12">
        <w:rPr>
          <w:rFonts w:ascii="Arial" w:eastAsia="Times New Roman" w:hAnsi="Arial" w:cs="Arial"/>
          <w:color w:val="222222"/>
        </w:rPr>
        <w:br/>
      </w:r>
      <w:r w:rsidRPr="006127C9">
        <w:rPr>
          <w:rFonts w:ascii="Arial" w:eastAsia="Times New Roman" w:hAnsi="Arial" w:cs="Arial"/>
          <w:color w:val="222222"/>
          <w:shd w:val="clear" w:color="auto" w:fill="FFFFFF"/>
          <w:rPrChange w:id="48" w:author="Nate Blanco" w:date="2020-04-27T14:31:00Z">
            <w:rPr>
              <w:rFonts w:ascii="Arial" w:eastAsia="Times New Roman" w:hAnsi="Arial" w:cs="Arial"/>
              <w:color w:val="222222"/>
              <w:highlight w:val="yellow"/>
              <w:shd w:val="clear" w:color="auto" w:fill="FFFFFF"/>
            </w:rPr>
          </w:rPrChange>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w:t>
      </w:r>
      <w:r w:rsidRPr="006127C9">
        <w:rPr>
          <w:rFonts w:ascii="Arial" w:eastAsia="Times New Roman" w:hAnsi="Arial" w:cs="Arial"/>
          <w:color w:val="222222"/>
          <w:shd w:val="clear" w:color="auto" w:fill="FFFFFF"/>
          <w:rPrChange w:id="49" w:author="Nate Blanco" w:date="2020-04-27T14:31:00Z">
            <w:rPr>
              <w:rFonts w:ascii="Arial" w:eastAsia="Times New Roman" w:hAnsi="Arial" w:cs="Arial"/>
              <w:color w:val="222222"/>
              <w:highlight w:val="yellow"/>
              <w:shd w:val="clear" w:color="auto" w:fill="FFFFFF"/>
            </w:rPr>
          </w:rPrChange>
        </w:rPr>
        <w:lastRenderedPageBreak/>
        <w:t xml:space="preserve">about exploration/sampling, the job is to try each one in succession.  This doesn't have to be because their attention is broader (indeed, you </w:t>
      </w:r>
      <w:proofErr w:type="gramStart"/>
      <w:r w:rsidRPr="006127C9">
        <w:rPr>
          <w:rFonts w:ascii="Arial" w:eastAsia="Times New Roman" w:hAnsi="Arial" w:cs="Arial"/>
          <w:color w:val="222222"/>
          <w:shd w:val="clear" w:color="auto" w:fill="FFFFFF"/>
          <w:rPrChange w:id="50" w:author="Nate Blanco" w:date="2020-04-27T14:31:00Z">
            <w:rPr>
              <w:rFonts w:ascii="Arial" w:eastAsia="Times New Roman" w:hAnsi="Arial" w:cs="Arial"/>
              <w:color w:val="222222"/>
              <w:highlight w:val="yellow"/>
              <w:shd w:val="clear" w:color="auto" w:fill="FFFFFF"/>
            </w:rPr>
          </w:rPrChange>
        </w:rPr>
        <w:t>could  have</w:t>
      </w:r>
      <w:proofErr w:type="gramEnd"/>
      <w:r w:rsidRPr="006127C9">
        <w:rPr>
          <w:rFonts w:ascii="Arial" w:eastAsia="Times New Roman" w:hAnsi="Arial" w:cs="Arial"/>
          <w:color w:val="222222"/>
          <w:shd w:val="clear" w:color="auto" w:fill="FFFFFF"/>
          <w:rPrChange w:id="51" w:author="Nate Blanco" w:date="2020-04-27T14:31:00Z">
            <w:rPr>
              <w:rFonts w:ascii="Arial" w:eastAsia="Times New Roman" w:hAnsi="Arial" w:cs="Arial"/>
              <w:color w:val="222222"/>
              <w:highlight w:val="yellow"/>
              <w:shd w:val="clear" w:color="auto" w:fill="FFFFFF"/>
            </w:rPr>
          </w:rPrChange>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6127C9">
        <w:rPr>
          <w:rFonts w:ascii="Arial" w:eastAsia="Times New Roman" w:hAnsi="Arial" w:cs="Arial"/>
          <w:color w:val="222222"/>
          <w:rPrChange w:id="52" w:author="Nate Blanco" w:date="2020-04-27T14:31:00Z">
            <w:rPr>
              <w:rFonts w:ascii="Arial" w:eastAsia="Times New Roman" w:hAnsi="Arial" w:cs="Arial"/>
              <w:color w:val="222222"/>
              <w:highlight w:val="yellow"/>
            </w:rPr>
          </w:rPrChange>
        </w:rPr>
        <w:t xml:space="preserve"> </w:t>
      </w:r>
      <w:r w:rsidRPr="006127C9">
        <w:rPr>
          <w:rFonts w:ascii="Arial" w:eastAsia="Times New Roman" w:hAnsi="Arial" w:cs="Arial"/>
          <w:color w:val="222222"/>
          <w:shd w:val="clear" w:color="auto" w:fill="FFFFFF"/>
          <w:rPrChange w:id="53" w:author="Nate Blanco" w:date="2020-04-27T14:31:00Z">
            <w:rPr>
              <w:rFonts w:ascii="Arial" w:eastAsia="Times New Roman" w:hAnsi="Arial" w:cs="Arial"/>
              <w:color w:val="222222"/>
              <w:highlight w:val="yellow"/>
              <w:shd w:val="clear" w:color="auto" w:fill="FFFFFF"/>
            </w:rPr>
          </w:rPrChange>
        </w:rPr>
        <w:t>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attention.</w:t>
      </w:r>
    </w:p>
    <w:p w14:paraId="0FA01A5F" w14:textId="77777777" w:rsidR="005A3E3C" w:rsidRDefault="005A3E3C" w:rsidP="00EE0E12">
      <w:pPr>
        <w:rPr>
          <w:rFonts w:ascii="Arial" w:eastAsia="Times New Roman" w:hAnsi="Arial" w:cs="Arial"/>
          <w:color w:val="222222"/>
          <w:shd w:val="clear" w:color="auto" w:fill="FFFFFF"/>
        </w:rPr>
      </w:pPr>
    </w:p>
    <w:p w14:paraId="51E5F260" w14:textId="1A2D52B5" w:rsidR="005A3E3C" w:rsidRDefault="005A3E3C" w:rsidP="00A37379">
      <w:pPr>
        <w:ind w:left="720"/>
        <w:rPr>
          <w:rFonts w:ascii="Arial" w:eastAsia="Times New Roman" w:hAnsi="Arial" w:cs="Arial"/>
          <w:color w:val="222222"/>
        </w:rPr>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r w:rsidR="002962EB">
        <w:rPr>
          <w:rFonts w:ascii="Arial" w:eastAsia="Times New Roman" w:hAnsi="Arial" w:cs="Arial"/>
          <w:color w:val="222222"/>
        </w:rPr>
        <w:t>the likelihood of</w:t>
      </w:r>
      <w:r w:rsidR="00E04491">
        <w:rPr>
          <w:rFonts w:ascii="Arial" w:eastAsia="Times New Roman" w:hAnsi="Arial" w:cs="Arial"/>
          <w:color w:val="222222"/>
        </w:rPr>
        <w:t xml:space="preserve"> this</w:t>
      </w:r>
      <w:r w:rsidR="002962EB">
        <w:rPr>
          <w:rFonts w:ascii="Arial" w:eastAsia="Times New Roman" w:hAnsi="Arial" w:cs="Arial"/>
          <w:color w:val="222222"/>
        </w:rPr>
        <w:t xml:space="preserve"> specific</w:t>
      </w:r>
      <w:r w:rsidR="00E04491">
        <w:rPr>
          <w:rFonts w:ascii="Arial" w:eastAsia="Times New Roman" w:hAnsi="Arial" w:cs="Arial"/>
          <w:color w:val="222222"/>
        </w:rPr>
        <w:t xml:space="preserve"> alternative is </w:t>
      </w:r>
      <w:r w:rsidR="002962EB">
        <w:rPr>
          <w:rFonts w:ascii="Arial" w:eastAsia="Times New Roman" w:hAnsi="Arial" w:cs="Arial"/>
          <w:color w:val="222222"/>
        </w:rPr>
        <w:t>that it suggests that young children are using an explicit rule and that rule use should then decrease with age</w:t>
      </w:r>
      <w:ins w:id="54" w:author="Nate Blanco" w:date="2020-04-27T15:08:00Z">
        <w:r w:rsidR="00DC1136">
          <w:rPr>
            <w:rFonts w:ascii="Arial" w:eastAsia="Times New Roman" w:hAnsi="Arial" w:cs="Arial"/>
            <w:color w:val="222222"/>
          </w:rPr>
          <w:t>, which conflicts with the existing literature</w:t>
        </w:r>
      </w:ins>
      <w:r w:rsidR="002962EB">
        <w:rPr>
          <w:rFonts w:ascii="Arial" w:eastAsia="Times New Roman" w:hAnsi="Arial" w:cs="Arial"/>
          <w:color w:val="222222"/>
        </w:rPr>
        <w:t>. Additionally, this account requires three separate explanations to account for the results of the three conditions, whereas an attentional explanation can account for the levels of systematic exploration in all three conditions with a single mechanism. We have updated the Discussion</w:t>
      </w:r>
      <w:r w:rsidR="00186632">
        <w:rPr>
          <w:rFonts w:ascii="Arial" w:eastAsia="Times New Roman" w:hAnsi="Arial" w:cs="Arial"/>
          <w:color w:val="222222"/>
        </w:rPr>
        <w:t xml:space="preserve"> (pg. 17)</w:t>
      </w:r>
      <w:r w:rsidR="002962EB">
        <w:rPr>
          <w:rFonts w:ascii="Arial" w:eastAsia="Times New Roman" w:hAnsi="Arial" w:cs="Arial"/>
          <w:color w:val="222222"/>
        </w:rPr>
        <w:t xml:space="preserve"> to better highlight this point.</w:t>
      </w:r>
      <w:r w:rsidR="00A37379">
        <w:rPr>
          <w:rFonts w:ascii="Arial" w:eastAsia="Times New Roman" w:hAnsi="Arial" w:cs="Arial"/>
          <w:color w:val="222222"/>
        </w:rPr>
        <w:t xml:space="preserve"> </w:t>
      </w:r>
      <w:r w:rsidR="002962EB">
        <w:rPr>
          <w:rFonts w:ascii="Arial" w:eastAsia="Times New Roman" w:hAnsi="Arial" w:cs="Arial"/>
          <w:color w:val="222222"/>
        </w:rPr>
        <w:t>We agree however, that i</w:t>
      </w:r>
      <w:r>
        <w:rPr>
          <w:rFonts w:ascii="Arial" w:eastAsia="Times New Roman" w:hAnsi="Arial" w:cs="Arial"/>
          <w:color w:val="222222"/>
        </w:rPr>
        <w:t xml:space="preserve">t is possible that </w:t>
      </w:r>
      <w:r w:rsidR="004A5E70">
        <w:rPr>
          <w:rFonts w:ascii="Arial" w:eastAsia="Times New Roman" w:hAnsi="Arial" w:cs="Arial"/>
          <w:color w:val="222222"/>
        </w:rPr>
        <w:t xml:space="preserve">a disruption to </w:t>
      </w:r>
      <w:r>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Pr>
          <w:rFonts w:ascii="Arial" w:eastAsia="Times New Roman" w:hAnsi="Arial" w:cs="Arial"/>
          <w:color w:val="222222"/>
        </w:rPr>
        <w:t>compared to other conditions</w:t>
      </w:r>
      <w:r w:rsidR="00186632">
        <w:rPr>
          <w:rFonts w:ascii="Arial" w:eastAsia="Times New Roman" w:hAnsi="Arial" w:cs="Arial"/>
          <w:color w:val="222222"/>
        </w:rPr>
        <w:t>, since we did not measure attention directly</w:t>
      </w:r>
      <w:r>
        <w:rPr>
          <w:rFonts w:ascii="Arial" w:eastAsia="Times New Roman" w:hAnsi="Arial" w:cs="Arial"/>
          <w:color w:val="222222"/>
        </w:rPr>
        <w:t xml:space="preserve">. In light of these concerns, </w:t>
      </w:r>
      <w:r w:rsidR="00186632">
        <w:rPr>
          <w:rFonts w:ascii="Arial" w:eastAsia="Times New Roman" w:hAnsi="Arial" w:cs="Arial"/>
          <w:color w:val="222222"/>
        </w:rPr>
        <w:t>we note this possibility in</w:t>
      </w:r>
      <w:r>
        <w:rPr>
          <w:rFonts w:ascii="Arial" w:eastAsia="Times New Roman" w:hAnsi="Arial" w:cs="Arial"/>
          <w:color w:val="222222"/>
        </w:rPr>
        <w:t xml:space="preserve"> Discussion </w:t>
      </w:r>
      <w:r w:rsidR="00186632">
        <w:rPr>
          <w:rFonts w:ascii="Arial" w:eastAsia="Times New Roman" w:hAnsi="Arial" w:cs="Arial"/>
          <w:color w:val="222222"/>
        </w:rPr>
        <w:t>and the importance of directly measur</w:t>
      </w:r>
      <w:ins w:id="55" w:author="Nate Blanco" w:date="2020-04-27T15:10:00Z">
        <w:r w:rsidR="00D773F2">
          <w:rPr>
            <w:rFonts w:ascii="Arial" w:eastAsia="Times New Roman" w:hAnsi="Arial" w:cs="Arial"/>
            <w:color w:val="222222"/>
          </w:rPr>
          <w:t>ing</w:t>
        </w:r>
      </w:ins>
      <w:del w:id="56" w:author="Nate Blanco" w:date="2020-04-27T15:10:00Z">
        <w:r w:rsidR="00186632" w:rsidDel="00D773F2">
          <w:rPr>
            <w:rFonts w:ascii="Arial" w:eastAsia="Times New Roman" w:hAnsi="Arial" w:cs="Arial"/>
            <w:color w:val="222222"/>
          </w:rPr>
          <w:delText>e</w:delText>
        </w:r>
      </w:del>
      <w:r w:rsidR="00186632">
        <w:rPr>
          <w:rFonts w:ascii="Arial" w:eastAsia="Times New Roman" w:hAnsi="Arial" w:cs="Arial"/>
          <w:color w:val="222222"/>
        </w:rPr>
        <w:t xml:space="preserve"> attention (e.g. with eye-tracking) in future studies </w:t>
      </w:r>
      <w:r>
        <w:rPr>
          <w:rFonts w:ascii="Arial" w:eastAsia="Times New Roman" w:hAnsi="Arial" w:cs="Arial"/>
          <w:color w:val="222222"/>
        </w:rPr>
        <w:t xml:space="preserve">(pg. </w:t>
      </w:r>
      <w:r w:rsidR="0048784E">
        <w:rPr>
          <w:rFonts w:ascii="Arial" w:eastAsia="Times New Roman" w:hAnsi="Arial" w:cs="Arial"/>
          <w:color w:val="222222"/>
        </w:rPr>
        <w:t>1</w:t>
      </w:r>
      <w:r w:rsidR="00186632">
        <w:rPr>
          <w:rFonts w:ascii="Arial" w:eastAsia="Times New Roman" w:hAnsi="Arial" w:cs="Arial"/>
          <w:color w:val="222222"/>
        </w:rPr>
        <w:t>8</w:t>
      </w:r>
      <w:r w:rsidR="0048784E">
        <w:rPr>
          <w:rFonts w:ascii="Arial" w:eastAsia="Times New Roman" w:hAnsi="Arial" w:cs="Arial"/>
          <w:color w:val="222222"/>
        </w:rPr>
        <w:t>)</w:t>
      </w:r>
      <w:r>
        <w:rPr>
          <w:rFonts w:ascii="Arial" w:eastAsia="Times New Roman" w:hAnsi="Arial" w:cs="Arial"/>
          <w:color w:val="222222"/>
        </w:rPr>
        <w:t xml:space="preserve">. </w:t>
      </w:r>
    </w:p>
    <w:p w14:paraId="7D902044" w14:textId="77777777" w:rsidR="005A3E3C" w:rsidRDefault="005A3E3C" w:rsidP="005A3E3C">
      <w:pPr>
        <w:rPr>
          <w:rFonts w:ascii="Arial" w:eastAsia="Times New Roman" w:hAnsi="Arial" w:cs="Arial"/>
          <w:color w:val="222222"/>
        </w:rPr>
      </w:pPr>
    </w:p>
    <w:p w14:paraId="1D32D747" w14:textId="77777777"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14:paraId="42797AF6" w14:textId="77777777" w:rsidR="008E7760" w:rsidRDefault="008E7760" w:rsidP="005A3E3C">
      <w:pPr>
        <w:rPr>
          <w:rFonts w:ascii="Arial" w:eastAsia="Times New Roman" w:hAnsi="Arial" w:cs="Arial"/>
          <w:color w:val="222222"/>
          <w:shd w:val="clear" w:color="auto" w:fill="FFFFFF"/>
        </w:rPr>
      </w:pPr>
    </w:p>
    <w:p w14:paraId="496F03BC" w14:textId="452745C3" w:rsidR="0098082C" w:rsidRDefault="0098082C" w:rsidP="008E7760">
      <w:pPr>
        <w:ind w:left="720"/>
        <w:rPr>
          <w:rFonts w:ascii="Arial" w:eastAsia="Times New Roman" w:hAnsi="Arial" w:cs="Arial"/>
          <w:color w:val="222222"/>
        </w:rPr>
      </w:pPr>
      <w:commentRangeStart w:id="57"/>
      <w:commentRangeStart w:id="58"/>
    </w:p>
    <w:p w14:paraId="27821F72" w14:textId="662F9EE7" w:rsidR="009A6EFF" w:rsidRDefault="0098082C" w:rsidP="009A6EFF">
      <w:pPr>
        <w:ind w:left="720"/>
        <w:rPr>
          <w:ins w:id="59" w:author="Nate Blanco" w:date="2020-04-27T15:20:00Z"/>
          <w:rFonts w:ascii="Arial" w:eastAsia="Times New Roman" w:hAnsi="Arial" w:cs="Arial"/>
          <w:color w:val="222222"/>
        </w:rPr>
      </w:pPr>
      <w:r>
        <w:rPr>
          <w:rFonts w:ascii="Arial" w:eastAsia="Times New Roman" w:hAnsi="Arial" w:cs="Arial"/>
          <w:color w:val="222222"/>
        </w:rPr>
        <w:t>While it is true that both children and adults show effects of saliency on raw choice proportions,</w:t>
      </w:r>
      <w:del w:id="60" w:author="Nate Blanco" w:date="2020-04-27T15:15:00Z">
        <w:r w:rsidDel="00AC6007">
          <w:rPr>
            <w:rFonts w:ascii="Arial" w:eastAsia="Times New Roman" w:hAnsi="Arial" w:cs="Arial"/>
            <w:color w:val="222222"/>
          </w:rPr>
          <w:delText xml:space="preserve"> the critical difference between adults and children is what happens in their choice patterns as revealed by computational modeling analyses.</w:delText>
        </w:r>
      </w:del>
      <w:r>
        <w:rPr>
          <w:rFonts w:ascii="Arial" w:eastAsia="Times New Roman" w:hAnsi="Arial" w:cs="Arial"/>
          <w:color w:val="222222"/>
        </w:rPr>
        <w:t xml:space="preserve"> </w:t>
      </w:r>
      <w:ins w:id="61" w:author="Nate Blanco" w:date="2020-04-27T15:15:00Z">
        <w:r w:rsidR="00AC6007">
          <w:rPr>
            <w:rFonts w:ascii="Arial" w:eastAsia="Times New Roman" w:hAnsi="Arial" w:cs="Arial"/>
            <w:color w:val="222222"/>
          </w:rPr>
          <w:t>r</w:t>
        </w:r>
      </w:ins>
      <w:ins w:id="62" w:author="Nate Blanco" w:date="2020-04-27T15:12:00Z">
        <w:r w:rsidR="00AC6007">
          <w:rPr>
            <w:rFonts w:ascii="Arial" w:eastAsia="Times New Roman" w:hAnsi="Arial" w:cs="Arial"/>
            <w:color w:val="222222"/>
          </w:rPr>
          <w:t>aw choice proportions alone cannot tell the full st</w:t>
        </w:r>
      </w:ins>
      <w:ins w:id="63" w:author="Nate Blanco" w:date="2020-04-27T15:13:00Z">
        <w:r w:rsidR="00AC6007">
          <w:rPr>
            <w:rFonts w:ascii="Arial" w:eastAsia="Times New Roman" w:hAnsi="Arial" w:cs="Arial"/>
            <w:color w:val="222222"/>
          </w:rPr>
          <w:t>ory</w:t>
        </w:r>
      </w:ins>
      <w:ins w:id="64" w:author="Nate Blanco" w:date="2020-04-27T15:16:00Z">
        <w:r w:rsidR="00AC6007">
          <w:rPr>
            <w:rFonts w:ascii="Arial" w:eastAsia="Times New Roman" w:hAnsi="Arial" w:cs="Arial"/>
            <w:color w:val="222222"/>
          </w:rPr>
          <w:t xml:space="preserve"> b</w:t>
        </w:r>
      </w:ins>
      <w:ins w:id="65" w:author="Nate Blanco" w:date="2020-04-27T15:15:00Z">
        <w:r w:rsidR="00AC6007">
          <w:rPr>
            <w:rFonts w:ascii="Arial" w:eastAsia="Times New Roman" w:hAnsi="Arial" w:cs="Arial"/>
            <w:color w:val="222222"/>
          </w:rPr>
          <w:t>ecause</w:t>
        </w:r>
      </w:ins>
      <w:ins w:id="66" w:author="Nate Blanco" w:date="2020-04-27T15:13:00Z">
        <w:r w:rsidR="00AC6007">
          <w:rPr>
            <w:rFonts w:ascii="Arial" w:eastAsia="Times New Roman" w:hAnsi="Arial" w:cs="Arial"/>
            <w:color w:val="222222"/>
          </w:rPr>
          <w:t xml:space="preserve"> a variety of different strategies may lead to similar choice proportions. </w:t>
        </w:r>
      </w:ins>
      <w:ins w:id="67" w:author="Nate Blanco" w:date="2020-04-27T15:14:00Z">
        <w:r w:rsidR="00AC6007">
          <w:rPr>
            <w:rFonts w:ascii="Arial" w:eastAsia="Times New Roman" w:hAnsi="Arial" w:cs="Arial"/>
            <w:color w:val="222222"/>
          </w:rPr>
          <w:t>The computational modeling analyses</w:t>
        </w:r>
      </w:ins>
      <w:ins w:id="68" w:author="Nate Blanco" w:date="2020-04-27T15:17:00Z">
        <w:r w:rsidR="00AC6007">
          <w:rPr>
            <w:rFonts w:ascii="Arial" w:eastAsia="Times New Roman" w:hAnsi="Arial" w:cs="Arial"/>
            <w:color w:val="222222"/>
          </w:rPr>
          <w:t xml:space="preserve"> of participants’ choice pattern</w:t>
        </w:r>
      </w:ins>
      <w:ins w:id="69" w:author="Nate Blanco" w:date="2020-04-27T15:14:00Z">
        <w:r w:rsidR="00AC6007">
          <w:rPr>
            <w:rFonts w:ascii="Arial" w:eastAsia="Times New Roman" w:hAnsi="Arial" w:cs="Arial"/>
            <w:color w:val="222222"/>
          </w:rPr>
          <w:t xml:space="preserve"> are critical to uncovering these differences in strategy</w:t>
        </w:r>
      </w:ins>
      <w:ins w:id="70" w:author="Nate Blanco" w:date="2020-04-27T15:16:00Z">
        <w:r w:rsidR="00AC6007">
          <w:rPr>
            <w:rFonts w:ascii="Arial" w:eastAsia="Times New Roman" w:hAnsi="Arial" w:cs="Arial"/>
            <w:color w:val="222222"/>
          </w:rPr>
          <w:t>, and they reveal a</w:t>
        </w:r>
      </w:ins>
      <w:ins w:id="71" w:author="Nate Blanco" w:date="2020-04-27T15:17:00Z">
        <w:r w:rsidR="00AC6007">
          <w:rPr>
            <w:rFonts w:ascii="Arial" w:eastAsia="Times New Roman" w:hAnsi="Arial" w:cs="Arial"/>
            <w:color w:val="222222"/>
          </w:rPr>
          <w:t>n important</w:t>
        </w:r>
      </w:ins>
      <w:ins w:id="72" w:author="Nate Blanco" w:date="2020-04-27T15:16:00Z">
        <w:r w:rsidR="00AC6007">
          <w:rPr>
            <w:rFonts w:ascii="Arial" w:eastAsia="Times New Roman" w:hAnsi="Arial" w:cs="Arial"/>
            <w:color w:val="222222"/>
          </w:rPr>
          <w:t xml:space="preserve"> difference between adults and children.</w:t>
        </w:r>
      </w:ins>
      <w:ins w:id="73" w:author="Nate Blanco" w:date="2020-04-27T15:23:00Z">
        <w:r w:rsidR="001420CA">
          <w:rPr>
            <w:rFonts w:ascii="Arial" w:eastAsia="Times New Roman" w:hAnsi="Arial" w:cs="Arial"/>
            <w:color w:val="222222"/>
          </w:rPr>
          <w:t xml:space="preserve"> </w:t>
        </w:r>
      </w:ins>
      <w:ins w:id="74" w:author="Nate Blanco" w:date="2020-04-27T15:24:00Z">
        <w:r w:rsidR="001420CA">
          <w:rPr>
            <w:rFonts w:ascii="Arial" w:eastAsia="Times New Roman" w:hAnsi="Arial" w:cs="Arial"/>
            <w:color w:val="222222"/>
          </w:rPr>
          <w:t>Children’s overal</w:t>
        </w:r>
      </w:ins>
      <w:ins w:id="75" w:author="Nate Blanco" w:date="2020-04-27T15:25:00Z">
        <w:r w:rsidR="001420CA">
          <w:rPr>
            <w:rFonts w:ascii="Arial" w:eastAsia="Times New Roman" w:hAnsi="Arial" w:cs="Arial"/>
            <w:color w:val="222222"/>
          </w:rPr>
          <w:t>l</w:t>
        </w:r>
      </w:ins>
      <w:ins w:id="76" w:author="Nate Blanco" w:date="2020-04-27T15:24:00Z">
        <w:r w:rsidR="001420CA">
          <w:rPr>
            <w:rFonts w:ascii="Arial" w:eastAsia="Times New Roman" w:hAnsi="Arial" w:cs="Arial"/>
            <w:color w:val="222222"/>
          </w:rPr>
          <w:t xml:space="preserve"> strategy changes</w:t>
        </w:r>
      </w:ins>
      <w:ins w:id="77" w:author="Nate Blanco" w:date="2020-04-27T15:25:00Z">
        <w:r w:rsidR="001420CA">
          <w:rPr>
            <w:rFonts w:ascii="Arial" w:eastAsia="Times New Roman" w:hAnsi="Arial" w:cs="Arial"/>
            <w:color w:val="222222"/>
          </w:rPr>
          <w:t xml:space="preserve"> between conditions</w:t>
        </w:r>
      </w:ins>
      <w:ins w:id="78" w:author="Nate Blanco" w:date="2020-04-27T15:35:00Z">
        <w:r w:rsidR="00143E96">
          <w:rPr>
            <w:rFonts w:ascii="Arial" w:eastAsia="Times New Roman" w:hAnsi="Arial" w:cs="Arial"/>
            <w:color w:val="222222"/>
          </w:rPr>
          <w:t>,</w:t>
        </w:r>
      </w:ins>
      <w:ins w:id="79" w:author="Nate Blanco" w:date="2020-04-27T15:24:00Z">
        <w:r w:rsidR="001420CA">
          <w:rPr>
            <w:rFonts w:ascii="Arial" w:eastAsia="Times New Roman" w:hAnsi="Arial" w:cs="Arial"/>
            <w:color w:val="222222"/>
          </w:rPr>
          <w:t xml:space="preserve"> adults’ doesn’t.</w:t>
        </w:r>
      </w:ins>
    </w:p>
    <w:p w14:paraId="42EF315E" w14:textId="517B633B" w:rsidR="00E502AC" w:rsidRDefault="0098082C" w:rsidP="009A6EFF">
      <w:pPr>
        <w:ind w:left="720" w:firstLine="360"/>
        <w:rPr>
          <w:ins w:id="80" w:author="Nate Blanco" w:date="2020-04-25T17:47:00Z"/>
          <w:rFonts w:ascii="Arial" w:eastAsia="Times New Roman" w:hAnsi="Arial" w:cs="Arial"/>
          <w:color w:val="222222"/>
        </w:rPr>
        <w:pPrChange w:id="81" w:author="Nate Blanco" w:date="2020-04-27T15:20:00Z">
          <w:pPr>
            <w:ind w:left="720"/>
          </w:pPr>
        </w:pPrChange>
      </w:pPr>
      <w:r>
        <w:rPr>
          <w:rFonts w:ascii="Arial" w:eastAsia="Times New Roman" w:hAnsi="Arial" w:cs="Arial"/>
          <w:color w:val="222222"/>
        </w:rPr>
        <w:t xml:space="preserve">The effects on choice proportions for both age groups are relatively straightforward: adults choose </w:t>
      </w:r>
      <w:r w:rsidR="008E7760">
        <w:rPr>
          <w:rFonts w:ascii="Arial" w:eastAsia="Times New Roman" w:hAnsi="Arial" w:cs="Arial"/>
          <w:color w:val="222222"/>
        </w:rPr>
        <w:t xml:space="preserve">the salient option more often than they would </w:t>
      </w:r>
      <w:r w:rsidR="008E7760">
        <w:rPr>
          <w:rFonts w:ascii="Arial" w:eastAsia="Times New Roman" w:hAnsi="Arial" w:cs="Arial"/>
          <w:color w:val="222222"/>
        </w:rPr>
        <w:lastRenderedPageBreak/>
        <w:t>otherwise</w:t>
      </w:r>
      <w:r w:rsidR="00060846">
        <w:rPr>
          <w:rFonts w:ascii="Arial" w:eastAsia="Times New Roman" w:hAnsi="Arial" w:cs="Arial"/>
          <w:color w:val="222222"/>
        </w:rPr>
        <w:t xml:space="preserve"> in the Competition condition</w:t>
      </w:r>
      <w:r>
        <w:rPr>
          <w:rFonts w:ascii="Arial" w:eastAsia="Times New Roman" w:hAnsi="Arial" w:cs="Arial"/>
          <w:color w:val="222222"/>
        </w:rPr>
        <w:t>, while children choose the salient option more often than they would otherwise in the Congruent condition</w:t>
      </w:r>
      <w:r w:rsidR="008E7760">
        <w:rPr>
          <w:rFonts w:ascii="Arial" w:eastAsia="Times New Roman" w:hAnsi="Arial" w:cs="Arial"/>
          <w:color w:val="222222"/>
        </w:rPr>
        <w:t xml:space="preserve">. </w:t>
      </w:r>
      <w:del w:id="82" w:author="Nate Blanco" w:date="2020-04-27T15:24:00Z">
        <w:r w:rsidDel="001420CA">
          <w:rPr>
            <w:rFonts w:ascii="Arial" w:eastAsia="Times New Roman" w:hAnsi="Arial" w:cs="Arial"/>
            <w:color w:val="222222"/>
          </w:rPr>
          <w:delText xml:space="preserve">Based only on choice proportions it may be possible to come up with a number of different explanations to fit the data, but </w:delText>
        </w:r>
      </w:del>
      <w:ins w:id="83" w:author="Nate Blanco" w:date="2020-04-27T15:24:00Z">
        <w:r w:rsidR="001420CA">
          <w:rPr>
            <w:rFonts w:ascii="Arial" w:eastAsia="Times New Roman" w:hAnsi="Arial" w:cs="Arial"/>
            <w:color w:val="222222"/>
          </w:rPr>
          <w:t>T</w:t>
        </w:r>
      </w:ins>
      <w:del w:id="84" w:author="Nate Blanco" w:date="2020-04-27T15:24:00Z">
        <w:r w:rsidDel="001420CA">
          <w:rPr>
            <w:rFonts w:ascii="Arial" w:eastAsia="Times New Roman" w:hAnsi="Arial" w:cs="Arial"/>
            <w:color w:val="222222"/>
          </w:rPr>
          <w:delText>t</w:delText>
        </w:r>
      </w:del>
      <w:r>
        <w:rPr>
          <w:rFonts w:ascii="Arial" w:eastAsia="Times New Roman" w:hAnsi="Arial" w:cs="Arial"/>
          <w:color w:val="222222"/>
        </w:rPr>
        <w:t xml:space="preserve">he modeling analyses </w:t>
      </w:r>
      <w:r w:rsidR="00AA6928">
        <w:rPr>
          <w:rFonts w:ascii="Arial" w:eastAsia="Times New Roman" w:hAnsi="Arial" w:cs="Arial"/>
          <w:color w:val="222222"/>
        </w:rPr>
        <w:t>provide a broader picture with important implications for developmental-cognitive theory. Outside of the above</w:t>
      </w:r>
      <w:ins w:id="85" w:author="Nate Blanco" w:date="2020-04-27T15:18:00Z">
        <w:r w:rsidR="00AC6007">
          <w:rPr>
            <w:rFonts w:ascii="Arial" w:eastAsia="Times New Roman" w:hAnsi="Arial" w:cs="Arial"/>
            <w:color w:val="222222"/>
          </w:rPr>
          <w:t>-</w:t>
        </w:r>
      </w:ins>
      <w:del w:id="86" w:author="Nate Blanco" w:date="2020-04-27T15:18:00Z">
        <w:r w:rsidR="00AA6928" w:rsidDel="00AC6007">
          <w:rPr>
            <w:rFonts w:ascii="Arial" w:eastAsia="Times New Roman" w:hAnsi="Arial" w:cs="Arial"/>
            <w:color w:val="222222"/>
          </w:rPr>
          <w:delText xml:space="preserve"> </w:delText>
        </w:r>
      </w:del>
      <w:r w:rsidR="00AA6928">
        <w:rPr>
          <w:rFonts w:ascii="Arial" w:eastAsia="Times New Roman" w:hAnsi="Arial" w:cs="Arial"/>
          <w:color w:val="222222"/>
        </w:rPr>
        <w:t xml:space="preserve">mentioned effect, adults’ behavior and overall strategy is consistent across conditions. </w:t>
      </w:r>
      <w:r w:rsidR="008E7760">
        <w:rPr>
          <w:rFonts w:ascii="Arial" w:eastAsia="Times New Roman" w:hAnsi="Arial" w:cs="Arial"/>
          <w:color w:val="222222"/>
        </w:rPr>
        <w:t>Children’s behavior changes in several important qualitative ways</w:t>
      </w:r>
      <w:r w:rsidR="00AA6928">
        <w:rPr>
          <w:rFonts w:ascii="Arial" w:eastAsia="Times New Roman" w:hAnsi="Arial" w:cs="Arial"/>
          <w:color w:val="222222"/>
        </w:rPr>
        <w:t xml:space="preserve"> as a result of the saliency manipulation</w:t>
      </w:r>
      <w:r w:rsidR="008E7760">
        <w:rPr>
          <w:rFonts w:ascii="Arial" w:eastAsia="Times New Roman" w:hAnsi="Arial" w:cs="Arial"/>
          <w:color w:val="222222"/>
        </w:rPr>
        <w:t xml:space="preserve"> that provide important insight into </w:t>
      </w:r>
      <w:r w:rsidR="00AA6928">
        <w:rPr>
          <w:rFonts w:ascii="Arial" w:eastAsia="Times New Roman" w:hAnsi="Arial" w:cs="Arial"/>
          <w:color w:val="222222"/>
        </w:rPr>
        <w:t xml:space="preserve">their </w:t>
      </w:r>
      <w:r w:rsidR="008E7760">
        <w:rPr>
          <w:rFonts w:ascii="Arial" w:eastAsia="Times New Roman" w:hAnsi="Arial" w:cs="Arial"/>
          <w:color w:val="222222"/>
        </w:rPr>
        <w:t>decision-making process and how it differs from adults’</w:t>
      </w:r>
      <w:ins w:id="87" w:author="Nate Blanco" w:date="2020-04-27T15:21:00Z">
        <w:r w:rsidR="00297AF0">
          <w:rPr>
            <w:rFonts w:ascii="Arial" w:eastAsia="Times New Roman" w:hAnsi="Arial" w:cs="Arial"/>
            <w:color w:val="222222"/>
          </w:rPr>
          <w:t xml:space="preserve">. These changes </w:t>
        </w:r>
      </w:ins>
      <w:del w:id="88" w:author="Nate Blanco" w:date="2020-04-27T15:19:00Z">
        <w:r w:rsidR="009042AA" w:rsidDel="00AC6007">
          <w:rPr>
            <w:rFonts w:ascii="Arial" w:eastAsia="Times New Roman" w:hAnsi="Arial" w:cs="Arial"/>
            <w:color w:val="222222"/>
          </w:rPr>
          <w:delText xml:space="preserve"> </w:delText>
        </w:r>
      </w:del>
      <w:r w:rsidR="009042AA">
        <w:rPr>
          <w:rFonts w:ascii="Arial" w:eastAsia="Times New Roman" w:hAnsi="Arial" w:cs="Arial"/>
          <w:color w:val="222222"/>
        </w:rPr>
        <w:t>includ</w:t>
      </w:r>
      <w:ins w:id="89" w:author="Nate Blanco" w:date="2020-04-27T15:21:00Z">
        <w:r w:rsidR="00297AF0">
          <w:rPr>
            <w:rFonts w:ascii="Arial" w:eastAsia="Times New Roman" w:hAnsi="Arial" w:cs="Arial"/>
            <w:color w:val="222222"/>
          </w:rPr>
          <w:t>e</w:t>
        </w:r>
      </w:ins>
      <w:del w:id="90" w:author="Nate Blanco" w:date="2020-04-27T15:21:00Z">
        <w:r w:rsidR="009042AA" w:rsidDel="00297AF0">
          <w:rPr>
            <w:rFonts w:ascii="Arial" w:eastAsia="Times New Roman" w:hAnsi="Arial" w:cs="Arial"/>
            <w:color w:val="222222"/>
          </w:rPr>
          <w:delText>ing</w:delText>
        </w:r>
      </w:del>
      <w:r w:rsidR="009042AA">
        <w:rPr>
          <w:rFonts w:ascii="Arial" w:eastAsia="Times New Roman" w:hAnsi="Arial" w:cs="Arial"/>
          <w:color w:val="222222"/>
        </w:rPr>
        <w:t xml:space="preserve"> a reduction in response switching and an overall shift</w:t>
      </w:r>
      <w:r w:rsidR="00AA6928">
        <w:rPr>
          <w:rFonts w:ascii="Arial" w:eastAsia="Times New Roman" w:hAnsi="Arial" w:cs="Arial"/>
          <w:color w:val="222222"/>
        </w:rPr>
        <w:t xml:space="preserve"> from systematic</w:t>
      </w:r>
      <w:r w:rsidR="009042AA">
        <w:rPr>
          <w:rFonts w:ascii="Arial" w:eastAsia="Times New Roman" w:hAnsi="Arial" w:cs="Arial"/>
          <w:color w:val="222222"/>
        </w:rPr>
        <w:t xml:space="preserve"> toward more random exploration.</w:t>
      </w:r>
      <w:r w:rsidR="00535A8D">
        <w:rPr>
          <w:rFonts w:ascii="Arial" w:eastAsia="Times New Roman" w:hAnsi="Arial" w:cs="Arial"/>
          <w:color w:val="222222"/>
        </w:rPr>
        <w:t xml:space="preserve"> This disruption of systematic exploration due to the saliency manipulation is informative and occurs only in children.</w:t>
      </w:r>
      <w:r w:rsidR="009042AA">
        <w:rPr>
          <w:rFonts w:ascii="Arial" w:eastAsia="Times New Roman" w:hAnsi="Arial" w:cs="Arial"/>
          <w:color w:val="222222"/>
        </w:rPr>
        <w:t xml:space="preserve"> In the revision we tried to better highlight the importance of </w:t>
      </w:r>
      <w:r w:rsidR="00E502AC">
        <w:rPr>
          <w:rFonts w:ascii="Arial" w:eastAsia="Times New Roman" w:hAnsi="Arial" w:cs="Arial"/>
          <w:color w:val="222222"/>
        </w:rPr>
        <w:t xml:space="preserve">the modeling analyses, the differences between conditions that they uncover, and the implications for cognitive development. </w:t>
      </w:r>
      <w:r w:rsidR="00F23360">
        <w:rPr>
          <w:rFonts w:ascii="Arial" w:eastAsia="Times New Roman" w:hAnsi="Arial" w:cs="Arial"/>
          <w:color w:val="222222"/>
        </w:rPr>
        <w:t>We have made changes throughout the revision, notabl</w:t>
      </w:r>
      <w:r w:rsidR="00543792">
        <w:rPr>
          <w:rFonts w:ascii="Arial" w:eastAsia="Times New Roman" w:hAnsi="Arial" w:cs="Arial"/>
          <w:color w:val="222222"/>
        </w:rPr>
        <w:t>y</w:t>
      </w:r>
      <w:r w:rsidR="00F23360">
        <w:rPr>
          <w:rFonts w:ascii="Arial" w:eastAsia="Times New Roman" w:hAnsi="Arial" w:cs="Arial"/>
          <w:color w:val="222222"/>
        </w:rPr>
        <w:t xml:space="preserve"> on pages </w:t>
      </w:r>
      <w:r w:rsidR="00543792">
        <w:rPr>
          <w:rFonts w:ascii="Arial" w:eastAsia="Times New Roman" w:hAnsi="Arial" w:cs="Arial"/>
          <w:color w:val="222222"/>
        </w:rPr>
        <w:t>6</w:t>
      </w:r>
      <w:r w:rsidR="00F23360">
        <w:rPr>
          <w:rFonts w:ascii="Arial" w:eastAsia="Times New Roman" w:hAnsi="Arial" w:cs="Arial"/>
          <w:color w:val="222222"/>
        </w:rPr>
        <w:t xml:space="preserve">, </w:t>
      </w:r>
      <w:r w:rsidR="00543792">
        <w:rPr>
          <w:rFonts w:ascii="Arial" w:eastAsia="Times New Roman" w:hAnsi="Arial" w:cs="Arial"/>
          <w:color w:val="222222"/>
        </w:rPr>
        <w:t>10</w:t>
      </w:r>
      <w:r w:rsidR="00F23360">
        <w:rPr>
          <w:rFonts w:ascii="Arial" w:eastAsia="Times New Roman" w:hAnsi="Arial" w:cs="Arial"/>
          <w:color w:val="222222"/>
        </w:rPr>
        <w:t xml:space="preserve">, and </w:t>
      </w:r>
      <w:r w:rsidR="00543792">
        <w:rPr>
          <w:rFonts w:ascii="Arial" w:eastAsia="Times New Roman" w:hAnsi="Arial" w:cs="Arial"/>
          <w:color w:val="222222"/>
        </w:rPr>
        <w:t>17</w:t>
      </w:r>
      <w:r w:rsidR="00F23360">
        <w:rPr>
          <w:rFonts w:ascii="Arial" w:eastAsia="Times New Roman" w:hAnsi="Arial" w:cs="Arial"/>
          <w:color w:val="222222"/>
        </w:rPr>
        <w:t>.</w:t>
      </w:r>
      <w:commentRangeEnd w:id="57"/>
      <w:r w:rsidR="00C65F65">
        <w:rPr>
          <w:rStyle w:val="CommentReference"/>
        </w:rPr>
        <w:commentReference w:id="57"/>
      </w:r>
      <w:commentRangeEnd w:id="58"/>
      <w:r w:rsidR="007915F1">
        <w:rPr>
          <w:rStyle w:val="CommentReference"/>
        </w:rPr>
        <w:commentReference w:id="58"/>
      </w:r>
    </w:p>
    <w:p w14:paraId="2675F2D6" w14:textId="77777777" w:rsidR="008E7760" w:rsidRDefault="008E7760" w:rsidP="005A3E3C">
      <w:pPr>
        <w:rPr>
          <w:rFonts w:ascii="Arial" w:eastAsia="Times New Roman" w:hAnsi="Arial" w:cs="Arial"/>
          <w:color w:val="222222"/>
        </w:rPr>
      </w:pPr>
    </w:p>
    <w:p w14:paraId="15F1BC1C" w14:textId="77777777" w:rsidR="008E7760" w:rsidRDefault="008E7760" w:rsidP="005A3E3C">
      <w:pPr>
        <w:rPr>
          <w:rFonts w:ascii="Arial" w:eastAsia="Times New Roman" w:hAnsi="Arial" w:cs="Arial"/>
          <w:color w:val="222222"/>
        </w:rPr>
      </w:pPr>
    </w:p>
    <w:p w14:paraId="75CA32C5" w14:textId="77777777"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14:paraId="690A9D09" w14:textId="77777777" w:rsidR="00BC7254" w:rsidRDefault="00BC7254" w:rsidP="005A3E3C">
      <w:pPr>
        <w:rPr>
          <w:rFonts w:ascii="Arial" w:eastAsia="Times New Roman" w:hAnsi="Arial" w:cs="Arial"/>
          <w:color w:val="222222"/>
          <w:shd w:val="clear" w:color="auto" w:fill="FFFFFF"/>
        </w:rPr>
      </w:pPr>
    </w:p>
    <w:p w14:paraId="57374AA5" w14:textId="4AB3EED5"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w:t>
      </w:r>
      <w:ins w:id="91" w:author="Nate Blanco" w:date="2020-04-27T15:04:00Z">
        <w:r w:rsidR="0072002D">
          <w:rPr>
            <w:rFonts w:ascii="Arial" w:eastAsia="Times New Roman" w:hAnsi="Arial" w:cs="Arial"/>
            <w:color w:val="222222"/>
            <w:shd w:val="clear" w:color="auto" w:fill="FFFFFF"/>
          </w:rPr>
          <w:t xml:space="preserve">This work is consistent with our hypothesis, and in fact, work from </w:t>
        </w:r>
        <w:proofErr w:type="spellStart"/>
        <w:r w:rsidR="0072002D">
          <w:rPr>
            <w:rFonts w:ascii="Arial" w:eastAsia="Times New Roman" w:hAnsi="Arial" w:cs="Arial"/>
            <w:color w:val="222222"/>
            <w:shd w:val="clear" w:color="auto" w:fill="FFFFFF"/>
          </w:rPr>
          <w:t>Krajbich</w:t>
        </w:r>
        <w:proofErr w:type="spellEnd"/>
        <w:r w:rsidR="0072002D">
          <w:rPr>
            <w:rFonts w:ascii="Arial" w:eastAsia="Times New Roman" w:hAnsi="Arial" w:cs="Arial"/>
            <w:color w:val="222222"/>
            <w:shd w:val="clear" w:color="auto" w:fill="FFFFFF"/>
          </w:rPr>
          <w:t xml:space="preserve"> and colleagues was some of the influential </w:t>
        </w:r>
        <w:r w:rsidR="0072002D">
          <w:rPr>
            <w:rFonts w:ascii="Arial" w:eastAsia="Times New Roman" w:hAnsi="Arial" w:cs="Arial"/>
            <w:color w:val="222222"/>
            <w:shd w:val="clear" w:color="auto" w:fill="FFFFFF"/>
          </w:rPr>
          <w:t>research</w:t>
        </w:r>
        <w:r w:rsidR="0072002D">
          <w:rPr>
            <w:rFonts w:ascii="Arial" w:eastAsia="Times New Roman" w:hAnsi="Arial" w:cs="Arial"/>
            <w:color w:val="222222"/>
            <w:shd w:val="clear" w:color="auto" w:fill="FFFFFF"/>
          </w:rPr>
          <w:t xml:space="preserve"> motivating these ideas. </w:t>
        </w:r>
      </w:ins>
      <w:r>
        <w:rPr>
          <w:rFonts w:ascii="Arial" w:eastAsia="Times New Roman" w:hAnsi="Arial" w:cs="Arial"/>
          <w:color w:val="222222"/>
          <w:shd w:val="clear" w:color="auto" w:fill="FFFFFF"/>
        </w:rPr>
        <w:t xml:space="preserve">The attentional mechanisms that the reviewer alludes to and those that we are referring to operate at </w:t>
      </w:r>
      <w:r w:rsidR="00DE414F">
        <w:rPr>
          <w:rFonts w:ascii="Arial" w:eastAsia="Times New Roman" w:hAnsi="Arial" w:cs="Arial"/>
          <w:color w:val="222222"/>
          <w:shd w:val="clear" w:color="auto" w:fill="FFFFFF"/>
        </w:rPr>
        <w:t xml:space="preserve">different </w:t>
      </w:r>
      <w:ins w:id="92" w:author="Nate Blanco" w:date="2020-04-27T15:04:00Z">
        <w:r w:rsidR="00706129">
          <w:rPr>
            <w:rFonts w:ascii="Arial" w:eastAsia="Times New Roman" w:hAnsi="Arial" w:cs="Arial"/>
            <w:color w:val="222222"/>
            <w:shd w:val="clear" w:color="auto" w:fill="FFFFFF"/>
          </w:rPr>
          <w:t xml:space="preserve">time </w:t>
        </w:r>
      </w:ins>
      <w:r w:rsidR="00DE414F">
        <w:rPr>
          <w:rFonts w:ascii="Arial" w:eastAsia="Times New Roman" w:hAnsi="Arial" w:cs="Arial"/>
          <w:color w:val="222222"/>
          <w:shd w:val="clear" w:color="auto" w:fill="FFFFFF"/>
        </w:rPr>
        <w:t>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 xml:space="preserve">But, after a choice is made (and the outcome for that choice observed) there may be little reason to continue to attend </w:t>
      </w:r>
      <w:ins w:id="93" w:author="Nate Blanco" w:date="2020-04-27T15:05:00Z">
        <w:r w:rsidR="006267A2">
          <w:rPr>
            <w:rFonts w:ascii="Arial" w:eastAsia="Times New Roman" w:hAnsi="Arial" w:cs="Arial"/>
            <w:color w:val="222222"/>
            <w:shd w:val="clear" w:color="auto" w:fill="FFFFFF"/>
          </w:rPr>
          <w:t xml:space="preserve">to </w:t>
        </w:r>
      </w:ins>
      <w:r w:rsidR="00DE414F">
        <w:rPr>
          <w:rFonts w:ascii="Arial" w:eastAsia="Times New Roman" w:hAnsi="Arial" w:cs="Arial"/>
          <w:color w:val="222222"/>
          <w:shd w:val="clear" w:color="auto" w:fill="FFFFFF"/>
        </w:rPr>
        <w:t>the object and attention may shift. The way it shifts is likely different between adults and children, where</w:t>
      </w:r>
      <w:ins w:id="94" w:author="Nate Blanco" w:date="2020-04-27T15:05:00Z">
        <w:r w:rsidR="00BC4691">
          <w:rPr>
            <w:rFonts w:ascii="Arial" w:eastAsia="Times New Roman" w:hAnsi="Arial" w:cs="Arial"/>
            <w:color w:val="222222"/>
            <w:shd w:val="clear" w:color="auto" w:fill="FFFFFF"/>
          </w:rPr>
          <w:t>in</w:t>
        </w:r>
      </w:ins>
      <w:r w:rsidR="00DE414F">
        <w:rPr>
          <w:rFonts w:ascii="Arial" w:eastAsia="Times New Roman" w:hAnsi="Arial" w:cs="Arial"/>
          <w:color w:val="222222"/>
          <w:shd w:val="clear" w:color="auto" w:fill="FFFFFF"/>
        </w:rPr>
        <w:t xml:space="preserve"> adults control attention to continue focusing it selectively on rewarding options, while children are more likely to shift to a new option. Attention would </w:t>
      </w:r>
      <w:del w:id="95" w:author="Nate Blanco" w:date="2020-04-27T15:06:00Z">
        <w:r w:rsidR="00DE414F" w:rsidDel="00BC4691">
          <w:rPr>
            <w:rFonts w:ascii="Arial" w:eastAsia="Times New Roman" w:hAnsi="Arial" w:cs="Arial"/>
            <w:color w:val="222222"/>
            <w:shd w:val="clear" w:color="auto" w:fill="FFFFFF"/>
          </w:rPr>
          <w:delText xml:space="preserve">still </w:delText>
        </w:r>
      </w:del>
      <w:ins w:id="96" w:author="Nate Blanco" w:date="2020-04-27T15:06:00Z">
        <w:r w:rsidR="00BC4691">
          <w:rPr>
            <w:rFonts w:ascii="Arial" w:eastAsia="Times New Roman" w:hAnsi="Arial" w:cs="Arial"/>
            <w:color w:val="222222"/>
            <w:shd w:val="clear" w:color="auto" w:fill="FFFFFF"/>
          </w:rPr>
          <w:t>then</w:t>
        </w:r>
        <w:r w:rsidR="00BC4691">
          <w:rPr>
            <w:rFonts w:ascii="Arial" w:eastAsia="Times New Roman" w:hAnsi="Arial" w:cs="Arial"/>
            <w:color w:val="222222"/>
            <w:shd w:val="clear" w:color="auto" w:fill="FFFFFF"/>
          </w:rPr>
          <w:t xml:space="preserve"> </w:t>
        </w:r>
      </w:ins>
      <w:r w:rsidR="00DE414F">
        <w:rPr>
          <w:rFonts w:ascii="Arial" w:eastAsia="Times New Roman" w:hAnsi="Arial" w:cs="Arial"/>
          <w:color w:val="222222"/>
          <w:shd w:val="clear" w:color="auto" w:fill="FFFFFF"/>
        </w:rPr>
        <w:t>influence choices in the</w:t>
      </w:r>
      <w:ins w:id="97" w:author="Nate Blanco" w:date="2020-04-27T15:06:00Z">
        <w:r w:rsidR="00BC4691">
          <w:rPr>
            <w:rFonts w:ascii="Arial" w:eastAsia="Times New Roman" w:hAnsi="Arial" w:cs="Arial"/>
            <w:color w:val="222222"/>
            <w:shd w:val="clear" w:color="auto" w:fill="FFFFFF"/>
          </w:rPr>
          <w:t xml:space="preserve"> way that is</w:t>
        </w:r>
      </w:ins>
      <w:r w:rsidR="00DE414F">
        <w:rPr>
          <w:rFonts w:ascii="Arial" w:eastAsia="Times New Roman" w:hAnsi="Arial" w:cs="Arial"/>
          <w:color w:val="222222"/>
          <w:shd w:val="clear" w:color="auto" w:fill="FFFFFF"/>
        </w:rPr>
        <w:t xml:space="preserv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14:paraId="7F3776C0" w14:textId="77777777" w:rsidR="00FC2BDD" w:rsidRDefault="00FC2BDD" w:rsidP="005A3E3C">
      <w:pPr>
        <w:rPr>
          <w:rFonts w:ascii="Arial" w:eastAsia="Times New Roman" w:hAnsi="Arial" w:cs="Arial"/>
          <w:color w:val="222222"/>
          <w:shd w:val="clear" w:color="auto" w:fill="FFFFFF"/>
        </w:rPr>
      </w:pPr>
    </w:p>
    <w:p w14:paraId="0DD3A9A6" w14:textId="77777777"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lastRenderedPageBreak/>
        <w:t>Reviewer #3:</w:t>
      </w:r>
      <w:r w:rsidRPr="00EE0E12">
        <w:rPr>
          <w:rFonts w:ascii="Arial" w:eastAsia="Times New Roman" w:hAnsi="Arial" w:cs="Arial"/>
          <w:color w:val="222222"/>
          <w:shd w:val="clear" w:color="auto" w:fill="FFFFFF"/>
        </w:rPr>
        <w:t xml:space="preserve"> </w:t>
      </w:r>
      <w:commentRangeStart w:id="98"/>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r w:rsidRPr="00EE0E12">
        <w:rPr>
          <w:rFonts w:ascii="Arial" w:eastAsia="Times New Roman" w:hAnsi="Arial" w:cs="Arial"/>
          <w:color w:val="222222"/>
        </w:rPr>
        <w:br/>
      </w:r>
      <w:commentRangeEnd w:id="98"/>
      <w:r w:rsidR="00C65F65">
        <w:rPr>
          <w:rStyle w:val="CommentReference"/>
        </w:rPr>
        <w:commentReference w:id="98"/>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14:paraId="0C200F90" w14:textId="77777777" w:rsidR="00E17E5B" w:rsidRDefault="00E17E5B" w:rsidP="005A3E3C">
      <w:pPr>
        <w:rPr>
          <w:rFonts w:ascii="Arial" w:eastAsia="Times New Roman" w:hAnsi="Arial" w:cs="Arial"/>
          <w:color w:val="222222"/>
          <w:shd w:val="clear" w:color="auto" w:fill="FFFFFF"/>
        </w:rPr>
      </w:pPr>
    </w:p>
    <w:p w14:paraId="4501BB03" w14:textId="77777777"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14:paraId="6E7048AA" w14:textId="77777777" w:rsidR="00E17E5B" w:rsidRDefault="00E17E5B" w:rsidP="005A3E3C">
      <w:pPr>
        <w:rPr>
          <w:rFonts w:ascii="Arial" w:eastAsia="Times New Roman" w:hAnsi="Arial" w:cs="Arial"/>
          <w:color w:val="222222"/>
        </w:rPr>
      </w:pPr>
    </w:p>
    <w:p w14:paraId="64A09525" w14:textId="77777777"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14:paraId="7F86A226" w14:textId="77777777" w:rsidR="00C067DE" w:rsidRDefault="00C067DE" w:rsidP="005A3E3C">
      <w:pPr>
        <w:rPr>
          <w:rFonts w:ascii="Arial" w:eastAsia="Times New Roman" w:hAnsi="Arial" w:cs="Arial"/>
          <w:color w:val="222222"/>
          <w:shd w:val="clear" w:color="auto" w:fill="FFFFFF"/>
        </w:rPr>
      </w:pPr>
    </w:p>
    <w:p w14:paraId="6B0799B7" w14:textId="1622693B"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The current paper is a follow-up to our original study reporting this effect (Blanco &amp; Sloutsky, 2019</w:t>
      </w:r>
      <w:ins w:id="99" w:author="Nate Blanco" w:date="2020-04-27T14:59:00Z">
        <w:r w:rsidR="008257D7">
          <w:rPr>
            <w:rFonts w:ascii="Arial" w:eastAsia="Times New Roman" w:hAnsi="Arial" w:cs="Arial"/>
            <w:color w:val="222222"/>
            <w:shd w:val="clear" w:color="auto" w:fill="FFFFFF"/>
          </w:rPr>
          <w:t xml:space="preserve"> </w:t>
        </w:r>
        <w:r w:rsidR="008257D7">
          <w:rPr>
            <w:rFonts w:ascii="Arial" w:eastAsia="Times New Roman" w:hAnsi="Arial" w:cs="Arial"/>
            <w:i/>
            <w:iCs/>
            <w:color w:val="222222"/>
            <w:shd w:val="clear" w:color="auto" w:fill="FFFFFF"/>
          </w:rPr>
          <w:t>PsyArXiv</w:t>
        </w:r>
      </w:ins>
      <w:r>
        <w:rPr>
          <w:rFonts w:ascii="Arial" w:eastAsia="Times New Roman" w:hAnsi="Arial" w:cs="Arial"/>
          <w:color w:val="222222"/>
          <w:shd w:val="clear" w:color="auto" w:fill="FFFFFF"/>
        </w:rPr>
        <w:t xml:space="preserve">)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14:paraId="1DA102E2" w14:textId="77777777" w:rsidR="007B599F" w:rsidRDefault="007B599F" w:rsidP="005A3E3C">
      <w:pPr>
        <w:rPr>
          <w:rFonts w:ascii="Arial" w:eastAsia="Times New Roman" w:hAnsi="Arial" w:cs="Arial"/>
          <w:color w:val="222222"/>
          <w:shd w:val="clear" w:color="auto" w:fill="FFFFFF"/>
        </w:rPr>
      </w:pPr>
    </w:p>
    <w:p w14:paraId="44F86640" w14:textId="77777777"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14:paraId="08779067" w14:textId="77777777" w:rsidR="00504A43" w:rsidRDefault="00504A43" w:rsidP="005A3E3C">
      <w:pPr>
        <w:rPr>
          <w:rFonts w:ascii="Arial" w:eastAsia="Times New Roman" w:hAnsi="Arial" w:cs="Arial"/>
          <w:color w:val="222222"/>
          <w:shd w:val="clear" w:color="auto" w:fill="FFFFFF"/>
        </w:rPr>
      </w:pPr>
    </w:p>
    <w:p w14:paraId="6DEB6927" w14:textId="2713865B" w:rsidR="00504A43" w:rsidRPr="00504A43" w:rsidRDefault="00504A43" w:rsidP="00A21B41">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But, there is little evidence to support this interpretation</w:t>
      </w:r>
      <w:r w:rsidR="009B7C40">
        <w:rPr>
          <w:rFonts w:ascii="Arial" w:eastAsia="Times New Roman" w:hAnsi="Arial" w:cs="Arial"/>
          <w:color w:val="222222"/>
          <w:shd w:val="clear" w:color="auto" w:fill="FFFFFF"/>
        </w:rPr>
        <w:t xml:space="preserve"> in the current data</w:t>
      </w:r>
      <w:r>
        <w:rPr>
          <w:rFonts w:ascii="Arial" w:eastAsia="Times New Roman" w:hAnsi="Arial" w:cs="Arial"/>
          <w:color w:val="222222"/>
          <w:shd w:val="clear" w:color="auto" w:fill="FFFFFF"/>
        </w:rPr>
        <w:t xml:space="preserve">, since it would suggest that children should </w:t>
      </w:r>
      <w:del w:id="100" w:author="Nate Blanco" w:date="2020-04-27T14:45:00Z">
        <w:r w:rsidDel="00A75510">
          <w:rPr>
            <w:rFonts w:ascii="Arial" w:eastAsia="Times New Roman" w:hAnsi="Arial" w:cs="Arial"/>
            <w:color w:val="222222"/>
            <w:shd w:val="clear" w:color="auto" w:fill="FFFFFF"/>
          </w:rPr>
          <w:delText xml:space="preserve">know how to </w:delText>
        </w:r>
      </w:del>
      <w:r>
        <w:rPr>
          <w:rFonts w:ascii="Arial" w:eastAsia="Times New Roman" w:hAnsi="Arial" w:cs="Arial"/>
          <w:color w:val="222222"/>
          <w:shd w:val="clear" w:color="auto" w:fill="FFFFFF"/>
        </w:rPr>
        <w:t>maximize reward when there are no distracting stimuli (as in the Baseline condition)</w:t>
      </w:r>
      <w:del w:id="101" w:author="Nate Blanco" w:date="2020-04-27T14:45:00Z">
        <w:r w:rsidDel="00A75510">
          <w:rPr>
            <w:rFonts w:ascii="Arial" w:eastAsia="Times New Roman" w:hAnsi="Arial" w:cs="Arial"/>
            <w:color w:val="222222"/>
            <w:shd w:val="clear" w:color="auto" w:fill="FFFFFF"/>
          </w:rPr>
          <w:delText xml:space="preserve"> and should therefore maximize reward in that case</w:delText>
        </w:r>
      </w:del>
      <w:r>
        <w:rPr>
          <w:rFonts w:ascii="Arial" w:eastAsia="Times New Roman" w:hAnsi="Arial" w:cs="Arial"/>
          <w:color w:val="222222"/>
          <w:shd w:val="clear" w:color="auto" w:fill="FFFFFF"/>
        </w:rPr>
        <w:t>. Few children do so.</w:t>
      </w:r>
      <w:r w:rsidR="00B97B39">
        <w:rPr>
          <w:rFonts w:ascii="Arial" w:eastAsia="Times New Roman" w:hAnsi="Arial" w:cs="Arial"/>
          <w:color w:val="222222"/>
          <w:shd w:val="clear" w:color="auto" w:fill="FFFFFF"/>
        </w:rPr>
        <w:t xml:space="preserve"> </w:t>
      </w:r>
      <w:r w:rsidR="009B7C40">
        <w:rPr>
          <w:rFonts w:ascii="Arial" w:eastAsia="Times New Roman" w:hAnsi="Arial" w:cs="Arial"/>
          <w:color w:val="222222"/>
          <w:shd w:val="clear" w:color="auto" w:fill="FFFFFF"/>
        </w:rPr>
        <w:t>C</w:t>
      </w:r>
      <w:r w:rsidR="00B97B39">
        <w:rPr>
          <w:rFonts w:ascii="Arial" w:eastAsia="Times New Roman" w:hAnsi="Arial" w:cs="Arial"/>
          <w:color w:val="222222"/>
          <w:shd w:val="clear" w:color="auto" w:fill="FFFFFF"/>
        </w:rPr>
        <w:t>hildren in the Baseline condition systematically explore</w:t>
      </w:r>
      <w:r w:rsidR="009B7C40">
        <w:rPr>
          <w:rFonts w:ascii="Arial" w:eastAsia="Times New Roman" w:hAnsi="Arial" w:cs="Arial"/>
          <w:color w:val="222222"/>
          <w:shd w:val="clear" w:color="auto" w:fill="FFFFFF"/>
        </w:rPr>
        <w:t>d</w:t>
      </w:r>
      <w:r w:rsidR="00B97B39">
        <w:rPr>
          <w:rFonts w:ascii="Arial" w:eastAsia="Times New Roman" w:hAnsi="Arial" w:cs="Arial"/>
          <w:color w:val="222222"/>
          <w:shd w:val="clear" w:color="auto" w:fill="FFFFFF"/>
        </w:rPr>
        <w:t xml:space="preserve"> instead of maximizing reward.</w:t>
      </w:r>
      <w:ins w:id="102" w:author="Nate Blanco" w:date="2020-04-27T14:47:00Z">
        <w:r w:rsidR="00A75510">
          <w:rPr>
            <w:rFonts w:ascii="Arial" w:eastAsia="Times New Roman" w:hAnsi="Arial" w:cs="Arial"/>
            <w:color w:val="222222"/>
            <w:shd w:val="clear" w:color="auto" w:fill="FFFFFF"/>
          </w:rPr>
          <w:t xml:space="preserve"> Furthermore, the current study cannot distinguish between not learning to maximize reward, and simply preferring not to. </w:t>
        </w:r>
        <w:r w:rsidR="00DC37FB">
          <w:rPr>
            <w:rFonts w:ascii="Arial" w:eastAsia="Times New Roman" w:hAnsi="Arial" w:cs="Arial"/>
            <w:color w:val="222222"/>
            <w:shd w:val="clear" w:color="auto" w:fill="FFFFFF"/>
          </w:rPr>
          <w:t>Indeed</w:t>
        </w:r>
      </w:ins>
      <w:ins w:id="103" w:author="Nate Blanco" w:date="2020-04-27T14:51:00Z">
        <w:r w:rsidR="00233913">
          <w:rPr>
            <w:rFonts w:ascii="Arial" w:eastAsia="Times New Roman" w:hAnsi="Arial" w:cs="Arial"/>
            <w:color w:val="222222"/>
            <w:shd w:val="clear" w:color="auto" w:fill="FFFFFF"/>
          </w:rPr>
          <w:t xml:space="preserve">, in our previous study (Blanco &amp; Sloutsky, 2019 </w:t>
        </w:r>
        <w:r w:rsidR="00233913">
          <w:rPr>
            <w:rFonts w:ascii="Arial" w:eastAsia="Times New Roman" w:hAnsi="Arial" w:cs="Arial"/>
            <w:i/>
            <w:iCs/>
            <w:color w:val="222222"/>
            <w:shd w:val="clear" w:color="auto" w:fill="FFFFFF"/>
          </w:rPr>
          <w:t>PsyArXiv</w:t>
        </w:r>
        <w:r w:rsidR="00233913">
          <w:rPr>
            <w:rFonts w:ascii="Arial" w:eastAsia="Times New Roman" w:hAnsi="Arial" w:cs="Arial"/>
            <w:color w:val="222222"/>
            <w:shd w:val="clear" w:color="auto" w:fill="FFFFFF"/>
          </w:rPr>
          <w:t xml:space="preserve">) </w:t>
        </w:r>
      </w:ins>
      <w:ins w:id="104" w:author="Nate Blanco" w:date="2020-04-27T14:52:00Z">
        <w:r w:rsidR="00233913">
          <w:rPr>
            <w:rFonts w:ascii="Arial" w:eastAsia="Times New Roman" w:hAnsi="Arial" w:cs="Arial"/>
            <w:color w:val="222222"/>
            <w:shd w:val="clear" w:color="auto" w:fill="FFFFFF"/>
          </w:rPr>
          <w:t xml:space="preserve">we found that most children knew what the best option was despite not choosing it more often than </w:t>
        </w:r>
      </w:ins>
      <w:ins w:id="105" w:author="Nate Blanco" w:date="2020-04-27T14:53:00Z">
        <w:r w:rsidR="00233913">
          <w:rPr>
            <w:rFonts w:ascii="Arial" w:eastAsia="Times New Roman" w:hAnsi="Arial" w:cs="Arial"/>
            <w:color w:val="222222"/>
            <w:shd w:val="clear" w:color="auto" w:fill="FFFFFF"/>
          </w:rPr>
          <w:t>the other options.</w:t>
        </w:r>
      </w:ins>
      <w:ins w:id="106" w:author="Nate Blanco" w:date="2020-04-27T14:56:00Z">
        <w:r w:rsidR="00A21B41">
          <w:rPr>
            <w:rFonts w:ascii="Arial" w:eastAsia="Times New Roman" w:hAnsi="Arial" w:cs="Arial"/>
            <w:color w:val="222222"/>
            <w:shd w:val="clear" w:color="auto" w:fill="FFFFFF"/>
          </w:rPr>
          <w:t xml:space="preserve"> </w:t>
        </w:r>
      </w:ins>
      <w:del w:id="107" w:author="Nate Blanco" w:date="2020-04-27T14:53:00Z">
        <w:r w:rsidR="00B97B39" w:rsidDel="00233913">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In addition, </w:t>
      </w:r>
      <w:del w:id="108" w:author="Nate Blanco" w:date="2020-04-27T14:53:00Z">
        <w:r w:rsidR="009B7C40" w:rsidDel="00233913">
          <w:rPr>
            <w:rFonts w:ascii="Arial" w:eastAsia="Times New Roman" w:hAnsi="Arial" w:cs="Arial"/>
            <w:color w:val="222222"/>
            <w:shd w:val="clear" w:color="auto" w:fill="FFFFFF"/>
          </w:rPr>
          <w:delText>it is hard to say</w:delText>
        </w:r>
      </w:del>
      <w:ins w:id="109" w:author="Nate Blanco" w:date="2020-04-27T14:53:00Z">
        <w:r w:rsidR="00233913">
          <w:rPr>
            <w:rFonts w:ascii="Arial" w:eastAsia="Times New Roman" w:hAnsi="Arial" w:cs="Arial"/>
            <w:color w:val="222222"/>
            <w:shd w:val="clear" w:color="auto" w:fill="FFFFFF"/>
          </w:rPr>
          <w:t>we cannot conclude</w:t>
        </w:r>
      </w:ins>
      <w:r w:rsidR="009B7C40">
        <w:rPr>
          <w:rFonts w:ascii="Arial" w:eastAsia="Times New Roman" w:hAnsi="Arial" w:cs="Arial"/>
          <w:color w:val="222222"/>
          <w:shd w:val="clear" w:color="auto" w:fill="FFFFFF"/>
        </w:rPr>
        <w:t xml:space="preserve"> </w:t>
      </w:r>
      <w:del w:id="110" w:author="Nate Blanco" w:date="2020-04-27T14:57:00Z">
        <w:r w:rsidR="009B7C40" w:rsidDel="00DD6ACA">
          <w:rPr>
            <w:rFonts w:ascii="Arial" w:eastAsia="Times New Roman" w:hAnsi="Arial" w:cs="Arial"/>
            <w:color w:val="222222"/>
            <w:shd w:val="clear" w:color="auto" w:fill="FFFFFF"/>
          </w:rPr>
          <w:delText>whether</w:delText>
        </w:r>
        <w:r w:rsidDel="00DD6ACA">
          <w:rPr>
            <w:rFonts w:ascii="Arial" w:eastAsia="Times New Roman" w:hAnsi="Arial" w:cs="Arial"/>
            <w:color w:val="222222"/>
            <w:shd w:val="clear" w:color="auto" w:fill="FFFFFF"/>
          </w:rPr>
          <w:delText xml:space="preserve"> </w:delText>
        </w:r>
      </w:del>
      <w:ins w:id="111" w:author="Nate Blanco" w:date="2020-04-27T14:57:00Z">
        <w:r w:rsidR="00DD6ACA">
          <w:rPr>
            <w:rFonts w:ascii="Arial" w:eastAsia="Times New Roman" w:hAnsi="Arial" w:cs="Arial"/>
            <w:color w:val="222222"/>
            <w:shd w:val="clear" w:color="auto" w:fill="FFFFFF"/>
          </w:rPr>
          <w:t>that</w:t>
        </w:r>
        <w:r w:rsidR="00DD6ACA">
          <w:rPr>
            <w:rFonts w:ascii="Arial" w:eastAsia="Times New Roman" w:hAnsi="Arial" w:cs="Arial"/>
            <w:color w:val="222222"/>
            <w:shd w:val="clear" w:color="auto" w:fill="FFFFFF"/>
          </w:rPr>
          <w:t xml:space="preserve"> </w:t>
        </w:r>
      </w:ins>
      <w:r>
        <w:rPr>
          <w:rFonts w:ascii="Arial" w:eastAsia="Times New Roman" w:hAnsi="Arial" w:cs="Arial"/>
          <w:color w:val="222222"/>
          <w:shd w:val="clear" w:color="auto" w:fill="FFFFFF"/>
        </w:rPr>
        <w:t>salienc</w:t>
      </w:r>
      <w:r w:rsidR="00B97B39">
        <w:rPr>
          <w:rFonts w:ascii="Arial" w:eastAsia="Times New Roman" w:hAnsi="Arial" w:cs="Arial"/>
          <w:color w:val="222222"/>
          <w:shd w:val="clear" w:color="auto" w:fill="FFFFFF"/>
        </w:rPr>
        <w:t xml:space="preserve">e </w:t>
      </w:r>
      <w:r>
        <w:rPr>
          <w:rFonts w:ascii="Arial" w:eastAsia="Times New Roman" w:hAnsi="Arial" w:cs="Arial"/>
          <w:color w:val="222222"/>
          <w:shd w:val="clear" w:color="auto" w:fill="FFFFFF"/>
        </w:rPr>
        <w:t xml:space="preserve">disrupted </w:t>
      </w:r>
      <w:r w:rsidRPr="00233913">
        <w:rPr>
          <w:rFonts w:ascii="Arial" w:eastAsia="Times New Roman" w:hAnsi="Arial" w:cs="Arial"/>
          <w:i/>
          <w:iCs/>
          <w:color w:val="222222"/>
          <w:shd w:val="clear" w:color="auto" w:fill="FFFFFF"/>
          <w:rPrChange w:id="112" w:author="Nate Blanco" w:date="2020-04-27T14:53:00Z">
            <w:rPr>
              <w:rFonts w:ascii="Arial" w:eastAsia="Times New Roman" w:hAnsi="Arial" w:cs="Arial"/>
              <w:color w:val="222222"/>
              <w:shd w:val="clear" w:color="auto" w:fill="FFFFFF"/>
            </w:rPr>
          </w:rPrChange>
        </w:rPr>
        <w:t>learning</w:t>
      </w:r>
      <w:r>
        <w:rPr>
          <w:rFonts w:ascii="Arial" w:eastAsia="Times New Roman" w:hAnsi="Arial" w:cs="Arial"/>
          <w:color w:val="222222"/>
          <w:shd w:val="clear" w:color="auto" w:fill="FFFFFF"/>
        </w:rPr>
        <w:t xml:space="preserve"> in the Competition condition, since </w:t>
      </w:r>
      <w:r w:rsidR="009B7C40">
        <w:rPr>
          <w:rFonts w:ascii="Arial" w:eastAsia="Times New Roman" w:hAnsi="Arial" w:cs="Arial"/>
          <w:color w:val="222222"/>
          <w:shd w:val="clear" w:color="auto" w:fill="FFFFFF"/>
        </w:rPr>
        <w:t xml:space="preserve">choice </w:t>
      </w:r>
      <w:r w:rsidR="009B7C40">
        <w:rPr>
          <w:rFonts w:ascii="Arial" w:eastAsia="Times New Roman" w:hAnsi="Arial" w:cs="Arial"/>
          <w:color w:val="222222"/>
          <w:shd w:val="clear" w:color="auto" w:fill="FFFFFF"/>
        </w:rPr>
        <w:lastRenderedPageBreak/>
        <w:t>proportions were</w:t>
      </w:r>
      <w:r>
        <w:rPr>
          <w:rFonts w:ascii="Arial" w:eastAsia="Times New Roman" w:hAnsi="Arial" w:cs="Arial"/>
          <w:color w:val="222222"/>
          <w:shd w:val="clear" w:color="auto" w:fill="FFFFFF"/>
        </w:rPr>
        <w:t xml:space="preserve"> equivalent to the Baseline condition.</w:t>
      </w:r>
      <w:r w:rsidR="009B7C40">
        <w:rPr>
          <w:rFonts w:ascii="Arial" w:eastAsia="Times New Roman" w:hAnsi="Arial" w:cs="Arial"/>
          <w:color w:val="222222"/>
          <w:shd w:val="clear" w:color="auto" w:fill="FFFFFF"/>
        </w:rPr>
        <w:t xml:space="preserve"> The main difference between the conditions is revealed by the modeling analyses which do show a substantial disruption of systematic exploration in the Competition condition. While children’s choices are likely generally geared toward learning, it is hard to say what</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if anything</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p>
    <w:p w14:paraId="7B2DDDAC" w14:textId="77777777" w:rsidR="00504A43" w:rsidRDefault="00504A43" w:rsidP="005A3E3C">
      <w:pPr>
        <w:rPr>
          <w:rFonts w:ascii="Arial" w:eastAsia="Times New Roman" w:hAnsi="Arial" w:cs="Arial"/>
          <w:color w:val="222222"/>
        </w:rPr>
      </w:pPr>
    </w:p>
    <w:p w14:paraId="299E0DE4" w14:textId="77777777"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14:paraId="2F87A7CA" w14:textId="77777777" w:rsidR="00D578B8" w:rsidRDefault="00D578B8" w:rsidP="005A3E3C">
      <w:pPr>
        <w:rPr>
          <w:rFonts w:ascii="Arial" w:eastAsia="Times New Roman" w:hAnsi="Arial" w:cs="Arial"/>
          <w:color w:val="222222"/>
          <w:shd w:val="clear" w:color="auto" w:fill="FFFFFF"/>
        </w:rPr>
      </w:pPr>
    </w:p>
    <w:p w14:paraId="023CC08F" w14:textId="3A1A6B6A" w:rsidR="00D578B8" w:rsidRDefault="00D578B8" w:rsidP="00122EE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r w:rsidR="00E92A21">
        <w:rPr>
          <w:rFonts w:ascii="Arial" w:eastAsia="Times New Roman" w:hAnsi="Arial" w:cs="Arial"/>
          <w:color w:val="222222"/>
          <w:shd w:val="clear" w:color="auto" w:fill="FFFFFF"/>
        </w:rPr>
        <w:t xml:space="preserve">We do not know how an adult primate would perform at this task, but we do have some unpublished data </w:t>
      </w:r>
      <w:r w:rsidR="00C65F65">
        <w:rPr>
          <w:rFonts w:ascii="Arial" w:eastAsia="Times New Roman" w:hAnsi="Arial" w:cs="Arial"/>
          <w:color w:val="222222"/>
          <w:shd w:val="clear" w:color="auto" w:fill="FFFFFF"/>
        </w:rPr>
        <w:t>with</w:t>
      </w:r>
      <w:r w:rsidR="00E92A21">
        <w:rPr>
          <w:rFonts w:ascii="Arial" w:eastAsia="Times New Roman" w:hAnsi="Arial" w:cs="Arial"/>
          <w:color w:val="222222"/>
          <w:shd w:val="clear" w:color="auto" w:fill="FFFFFF"/>
        </w:rPr>
        <w:t xml:space="preserve"> pigeons (who are known to be neophobic, rather than novelty seeking). Pigeons show a pattern of local optimization. They typically try two, </w:t>
      </w:r>
      <w:r w:rsidR="00122EE7">
        <w:rPr>
          <w:rFonts w:ascii="Arial" w:eastAsia="Times New Roman" w:hAnsi="Arial" w:cs="Arial"/>
          <w:color w:val="222222"/>
          <w:shd w:val="clear" w:color="auto" w:fill="FFFFFF"/>
        </w:rPr>
        <w:t>maybe</w:t>
      </w:r>
      <w:r w:rsidR="00E92A21">
        <w:rPr>
          <w:rFonts w:ascii="Arial" w:eastAsia="Times New Roman" w:hAnsi="Arial" w:cs="Arial"/>
          <w:color w:val="222222"/>
          <w:shd w:val="clear" w:color="auto" w:fill="FFFFFF"/>
        </w:rPr>
        <w:t xml:space="preserve"> three options, pick the best of those options, and then exploit it almost exclusively for hundreds of trials across sessions</w:t>
      </w:r>
      <w:r w:rsidR="00122EE7">
        <w:rPr>
          <w:rFonts w:ascii="Arial" w:eastAsia="Times New Roman" w:hAnsi="Arial" w:cs="Arial"/>
          <w:color w:val="222222"/>
          <w:shd w:val="clear" w:color="auto" w:fill="FFFFFF"/>
        </w:rPr>
        <w:t xml:space="preserve"> spread over several days</w:t>
      </w:r>
      <w:r w:rsidR="00E92A21">
        <w:rPr>
          <w:rFonts w:ascii="Arial" w:eastAsia="Times New Roman" w:hAnsi="Arial" w:cs="Arial"/>
          <w:color w:val="222222"/>
          <w:shd w:val="clear" w:color="auto" w:fill="FFFFFF"/>
        </w:rPr>
        <w:t>.</w:t>
      </w:r>
      <w:ins w:id="113" w:author="Nate Blanco" w:date="2020-04-27T14:41:00Z">
        <w:r w:rsidR="000D0610">
          <w:rPr>
            <w:rFonts w:ascii="Arial" w:eastAsia="Times New Roman" w:hAnsi="Arial" w:cs="Arial"/>
            <w:color w:val="222222"/>
            <w:shd w:val="clear" w:color="auto" w:fill="FFFFFF"/>
          </w:rPr>
          <w:t xml:space="preserve"> Exploration after the initial few trials is very rare.</w:t>
        </w:r>
      </w:ins>
      <w:r w:rsidR="00E92A21">
        <w:rPr>
          <w:rFonts w:ascii="Arial" w:eastAsia="Times New Roman" w:hAnsi="Arial" w:cs="Arial"/>
          <w:color w:val="222222"/>
          <w:shd w:val="clear" w:color="auto" w:fill="FFFFFF"/>
        </w:rPr>
        <w:t xml:space="preserve"> </w:t>
      </w:r>
      <w:proofErr w:type="gramStart"/>
      <w:r w:rsidR="00E92A21">
        <w:rPr>
          <w:rFonts w:ascii="Arial" w:eastAsia="Times New Roman" w:hAnsi="Arial" w:cs="Arial"/>
          <w:color w:val="222222"/>
          <w:shd w:val="clear" w:color="auto" w:fill="FFFFFF"/>
        </w:rPr>
        <w:t>But</w:t>
      </w:r>
      <w:ins w:id="114" w:author="Nate Blanco" w:date="2020-04-27T14:43:00Z">
        <w:r w:rsidR="00DB0FA4">
          <w:rPr>
            <w:rFonts w:ascii="Arial" w:eastAsia="Times New Roman" w:hAnsi="Arial" w:cs="Arial"/>
            <w:color w:val="222222"/>
            <w:shd w:val="clear" w:color="auto" w:fill="FFFFFF"/>
          </w:rPr>
          <w:t>,</w:t>
        </w:r>
      </w:ins>
      <w:proofErr w:type="gramEnd"/>
      <w:r w:rsidR="00E92A21">
        <w:rPr>
          <w:rFonts w:ascii="Arial" w:eastAsia="Times New Roman" w:hAnsi="Arial" w:cs="Arial"/>
          <w:color w:val="222222"/>
          <w:shd w:val="clear" w:color="auto" w:fill="FFFFFF"/>
        </w:rPr>
        <w:t xml:space="preserve"> it is important to note that the task for pigeons was more directly rewarding and was appetitive in that they received a food reward after every choice. It would be</w:t>
      </w:r>
      <w:ins w:id="115" w:author="Nate Blanco" w:date="2020-04-27T14:42:00Z">
        <w:r w:rsidR="00C1637E">
          <w:rPr>
            <w:rFonts w:ascii="Arial" w:eastAsia="Times New Roman" w:hAnsi="Arial" w:cs="Arial"/>
            <w:color w:val="222222"/>
            <w:shd w:val="clear" w:color="auto" w:fill="FFFFFF"/>
          </w:rPr>
          <w:t xml:space="preserve"> very</w:t>
        </w:r>
      </w:ins>
      <w:r w:rsidR="00E92A21">
        <w:rPr>
          <w:rFonts w:ascii="Arial" w:eastAsia="Times New Roman" w:hAnsi="Arial" w:cs="Arial"/>
          <w:color w:val="222222"/>
          <w:shd w:val="clear" w:color="auto" w:fill="FFFFFF"/>
        </w:rPr>
        <w:t xml:space="preserve"> interesting to see how an adult primate would perform</w:t>
      </w:r>
      <w:r w:rsidR="00122EE7">
        <w:rPr>
          <w:rFonts w:ascii="Arial" w:eastAsia="Times New Roman" w:hAnsi="Arial" w:cs="Arial"/>
          <w:color w:val="222222"/>
          <w:shd w:val="clear" w:color="auto" w:fill="FFFFFF"/>
        </w:rPr>
        <w:t xml:space="preserve"> on a version similar to what was run on humans. </w:t>
      </w:r>
      <w:commentRangeStart w:id="116"/>
      <w:commentRangeStart w:id="117"/>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r w:rsidR="00122EE7">
        <w:rPr>
          <w:rFonts w:ascii="Arial" w:eastAsia="Times New Roman" w:hAnsi="Arial" w:cs="Arial"/>
          <w:color w:val="222222"/>
          <w:shd w:val="clear" w:color="auto" w:fill="FFFFFF"/>
        </w:rPr>
        <w:t xml:space="preserve"> to consider</w:t>
      </w:r>
      <w:r w:rsidR="00570A65">
        <w:rPr>
          <w:rFonts w:ascii="Arial" w:eastAsia="Times New Roman" w:hAnsi="Arial" w:cs="Arial"/>
          <w:color w:val="222222"/>
          <w:shd w:val="clear" w:color="auto" w:fill="FFFFFF"/>
        </w:rPr>
        <w:t xml:space="preserve">.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r w:rsidR="00FC4E5D">
        <w:rPr>
          <w:rFonts w:ascii="Arial" w:eastAsia="Times New Roman" w:hAnsi="Arial" w:cs="Arial"/>
          <w:color w:val="222222"/>
          <w:shd w:val="clear" w:color="auto" w:fill="FFFFFF"/>
        </w:rPr>
        <w:t>-19</w:t>
      </w:r>
      <w:r w:rsidR="00570A65">
        <w:rPr>
          <w:rFonts w:ascii="Arial" w:eastAsia="Times New Roman" w:hAnsi="Arial" w:cs="Arial"/>
          <w:color w:val="222222"/>
          <w:shd w:val="clear" w:color="auto" w:fill="FFFFFF"/>
        </w:rPr>
        <w:t>).</w:t>
      </w:r>
      <w:commentRangeEnd w:id="116"/>
      <w:r w:rsidR="00C65F65">
        <w:rPr>
          <w:rStyle w:val="CommentReference"/>
        </w:rPr>
        <w:commentReference w:id="116"/>
      </w:r>
      <w:commentRangeEnd w:id="117"/>
      <w:r w:rsidR="00EA6646">
        <w:rPr>
          <w:rStyle w:val="CommentReference"/>
        </w:rPr>
        <w:commentReference w:id="117"/>
      </w:r>
    </w:p>
    <w:p w14:paraId="6FB3EF0F" w14:textId="77777777" w:rsidR="00DF7249" w:rsidRDefault="00DF7249" w:rsidP="00D578B8">
      <w:pPr>
        <w:ind w:left="720"/>
        <w:rPr>
          <w:rFonts w:ascii="Arial" w:eastAsia="Times New Roman" w:hAnsi="Arial" w:cs="Arial"/>
          <w:color w:val="222222"/>
          <w:shd w:val="clear" w:color="auto" w:fill="FFFFFF"/>
        </w:rPr>
      </w:pPr>
    </w:p>
    <w:p w14:paraId="64E70CBC" w14:textId="77777777"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14:paraId="0EE063A3" w14:textId="77777777" w:rsidR="00D578B8" w:rsidRDefault="00D578B8" w:rsidP="005A3E3C">
      <w:pPr>
        <w:rPr>
          <w:rFonts w:ascii="Arial" w:eastAsia="Times New Roman" w:hAnsi="Arial" w:cs="Arial"/>
          <w:color w:val="222222"/>
        </w:rPr>
      </w:pPr>
    </w:p>
    <w:p w14:paraId="515B27CD" w14:textId="77777777"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 xml:space="preserve">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w:t>
      </w:r>
      <w:r w:rsidRPr="00EE0E12">
        <w:rPr>
          <w:rFonts w:ascii="Arial" w:eastAsia="Times New Roman" w:hAnsi="Arial" w:cs="Arial"/>
          <w:color w:val="222222"/>
          <w:shd w:val="clear" w:color="auto" w:fill="FFFFFF"/>
        </w:rPr>
        <w:lastRenderedPageBreak/>
        <w:t>this pattern if they were given a 4-choice selection task with no rewards associated with them? This idea is most intriguing.</w:t>
      </w:r>
    </w:p>
    <w:p w14:paraId="3112B72B" w14:textId="77777777" w:rsidR="004C60C9" w:rsidRDefault="004C60C9" w:rsidP="005A3E3C">
      <w:pPr>
        <w:rPr>
          <w:rFonts w:ascii="Arial" w:eastAsia="Times New Roman" w:hAnsi="Arial" w:cs="Arial"/>
          <w:color w:val="222222"/>
          <w:shd w:val="clear" w:color="auto" w:fill="FFFFFF"/>
        </w:rPr>
      </w:pPr>
    </w:p>
    <w:p w14:paraId="3609C257" w14:textId="55110D46"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(pg. </w:t>
      </w:r>
      <w:r w:rsidR="00A16616">
        <w:rPr>
          <w:rFonts w:ascii="Arial" w:eastAsia="Times New Roman" w:hAnsi="Arial" w:cs="Arial"/>
          <w:color w:val="222222"/>
          <w:shd w:val="clear" w:color="auto" w:fill="FFFFFF"/>
        </w:rPr>
        <w:t>1</w:t>
      </w:r>
      <w:ins w:id="118" w:author="Nate Blanco" w:date="2020-04-27T14:58:00Z">
        <w:r w:rsidR="00451E28">
          <w:rPr>
            <w:rFonts w:ascii="Arial" w:eastAsia="Times New Roman" w:hAnsi="Arial" w:cs="Arial"/>
            <w:color w:val="222222"/>
            <w:shd w:val="clear" w:color="auto" w:fill="FFFFFF"/>
          </w:rPr>
          <w:t>9</w:t>
        </w:r>
      </w:ins>
      <w:del w:id="119" w:author="Nate Blanco" w:date="2020-04-27T14:58:00Z">
        <w:r w:rsidR="00A16616" w:rsidDel="00451E28">
          <w:rPr>
            <w:rFonts w:ascii="Arial" w:eastAsia="Times New Roman" w:hAnsi="Arial" w:cs="Arial"/>
            <w:color w:val="222222"/>
            <w:shd w:val="clear" w:color="auto" w:fill="FFFFFF"/>
          </w:rPr>
          <w:delText>8</w:delText>
        </w:r>
      </w:del>
      <w:r>
        <w:rPr>
          <w:rFonts w:ascii="Arial" w:eastAsia="Times New Roman" w:hAnsi="Arial" w:cs="Arial"/>
          <w:color w:val="222222"/>
          <w:shd w:val="clear" w:color="auto" w:fill="FFFFFF"/>
        </w:rPr>
        <w:t>).</w:t>
      </w:r>
    </w:p>
    <w:p w14:paraId="2F7155A7" w14:textId="77777777"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7" w:author="Sloutsky, Vladimir" w:date="2020-04-26T10:13:00Z" w:initials="SV">
    <w:p w14:paraId="120F93E6" w14:textId="77777777" w:rsidR="00C65F65" w:rsidRDefault="00C65F65">
      <w:pPr>
        <w:pStyle w:val="CommentText"/>
      </w:pPr>
      <w:r>
        <w:rPr>
          <w:rStyle w:val="CommentReference"/>
        </w:rPr>
        <w:annotationRef/>
      </w:r>
      <w:r>
        <w:t>This is good, but I think that it is worthwhile to state early on that a given pattern of choices (unless one option is selected all the time) may be generated by multiple strategies. Therefore, modeling presents a more conclusive evidence of what adults are doing (i.e., no difference among the conditions).</w:t>
      </w:r>
    </w:p>
  </w:comment>
  <w:comment w:id="58" w:author="Nate Blanco" w:date="2020-04-27T15:27:00Z" w:initials="NB">
    <w:p w14:paraId="65CC35D4" w14:textId="6E3073DA" w:rsidR="007915F1" w:rsidRDefault="007915F1">
      <w:pPr>
        <w:pStyle w:val="CommentText"/>
      </w:pPr>
      <w:r>
        <w:rPr>
          <w:rStyle w:val="CommentReference"/>
        </w:rPr>
        <w:annotationRef/>
      </w:r>
      <w:r>
        <w:t xml:space="preserve">I added new </w:t>
      </w:r>
      <w:proofErr w:type="gramStart"/>
      <w:r>
        <w:t>text, but</w:t>
      </w:r>
      <w:proofErr w:type="gramEnd"/>
      <w:r>
        <w:t xml:space="preserve"> kept the rest below. Do you think it is too redundant</w:t>
      </w:r>
      <w:r w:rsidR="00F75B97">
        <w:t xml:space="preserve"> and/or long</w:t>
      </w:r>
      <w:r>
        <w:t xml:space="preserve"> now?</w:t>
      </w:r>
    </w:p>
  </w:comment>
  <w:comment w:id="98" w:author="Sloutsky, Vladimir" w:date="2020-04-26T10:17:00Z" w:initials="SV">
    <w:p w14:paraId="7AA9ABF4" w14:textId="77777777" w:rsidR="00C65F65" w:rsidRDefault="00C65F65">
      <w:pPr>
        <w:pStyle w:val="CommentText"/>
      </w:pPr>
      <w:r>
        <w:rPr>
          <w:rStyle w:val="CommentReference"/>
        </w:rPr>
        <w:annotationRef/>
      </w:r>
      <w:r>
        <w:t xml:space="preserve">I would keep this </w:t>
      </w:r>
      <w:r>
        <w:sym w:font="Wingdings" w:char="F04A"/>
      </w:r>
      <w:r>
        <w:t>.</w:t>
      </w:r>
    </w:p>
  </w:comment>
  <w:comment w:id="116" w:author="Sloutsky, Vladimir" w:date="2020-04-26T10:20:00Z" w:initials="SV">
    <w:p w14:paraId="674FBBE9" w14:textId="77777777" w:rsidR="00C65F65" w:rsidRDefault="00C65F65">
      <w:pPr>
        <w:pStyle w:val="CommentText"/>
      </w:pPr>
      <w:r>
        <w:rPr>
          <w:rStyle w:val="CommentReference"/>
        </w:rPr>
        <w:annotationRef/>
      </w:r>
      <w:r>
        <w:t>Is it worth mentioning the unpublished study with realistic choices that you conducted a while ago?</w:t>
      </w:r>
    </w:p>
  </w:comment>
  <w:comment w:id="117" w:author="Nate Blanco" w:date="2020-04-27T14:35:00Z" w:initials="NB">
    <w:p w14:paraId="30D933F0" w14:textId="4DBC61CC" w:rsidR="00EA6646" w:rsidRDefault="00EA6646">
      <w:pPr>
        <w:pStyle w:val="CommentText"/>
      </w:pPr>
      <w:r>
        <w:rPr>
          <w:rStyle w:val="CommentReference"/>
        </w:rPr>
        <w:annotationRef/>
      </w:r>
      <w:r>
        <w:t>Difficult call, but I think probably not. The results of that study raise more questions than</w:t>
      </w:r>
      <w:r w:rsidR="00464F6F">
        <w:t xml:space="preserve"> provide</w:t>
      </w:r>
      <w:r>
        <w:t xml:space="preserve"> answers. While children still did not optimize reward or exploit the best option, their choices were less systematic in that study. One possibility is that there were too few trials (since each trial was </w:t>
      </w:r>
      <w:r w:rsidR="00464F6F">
        <w:t xml:space="preserve">much </w:t>
      </w:r>
      <w:r>
        <w:t>longer) to really uncover systematicity</w:t>
      </w:r>
      <w:r w:rsidR="005800B0">
        <w:t xml:space="preserve">. </w:t>
      </w:r>
    </w:p>
    <w:p w14:paraId="0AE8F143" w14:textId="77777777" w:rsidR="005800B0" w:rsidRDefault="005800B0">
      <w:pPr>
        <w:pStyle w:val="CommentText"/>
      </w:pPr>
    </w:p>
    <w:p w14:paraId="5EA24343" w14:textId="250AC30A" w:rsidR="005800B0" w:rsidRDefault="005800B0">
      <w:pPr>
        <w:pStyle w:val="CommentText"/>
      </w:pPr>
      <w:r>
        <w:t>Also, that task is still relatively abstract (in the context of the reviewer’s comment) in that children get tokens for each choice that are put into a physical meter that eventually earn real stickers as the meter fills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0F93E6" w15:done="0"/>
  <w15:commentEx w15:paraId="65CC35D4" w15:paraIdParent="120F93E6" w15:done="0"/>
  <w15:commentEx w15:paraId="7AA9ABF4" w15:done="0"/>
  <w15:commentEx w15:paraId="674FBBE9" w15:done="0"/>
  <w15:commentEx w15:paraId="5EA24343" w15:paraIdParent="674FB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786A" w16cex:dateUtc="2020-04-27T19:27:00Z"/>
  <w16cex:commentExtensible w16cex:durableId="22516C1B" w16cex:dateUtc="2020-04-27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0F93E6" w16cid:durableId="22516493"/>
  <w16cid:commentId w16cid:paraId="65CC35D4" w16cid:durableId="2251786A"/>
  <w16cid:commentId w16cid:paraId="7AA9ABF4" w16cid:durableId="22516494"/>
  <w16cid:commentId w16cid:paraId="674FBBE9" w16cid:durableId="22516497"/>
  <w16cid:commentId w16cid:paraId="5EA24343" w16cid:durableId="22516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e Blanco">
    <w15:presenceInfo w15:providerId="None" w15:userId="Nate Blanco"/>
  </w15:person>
  <w15:person w15:author="Sloutsky, Vladimir">
    <w15:presenceInfo w15:providerId="AD" w15:userId="S::sloutsky.1@osu.edu::6c0fdc03-9ade-4111-9fe8-eb35f69a1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41343"/>
    <w:rsid w:val="0005573B"/>
    <w:rsid w:val="00060846"/>
    <w:rsid w:val="00092FCC"/>
    <w:rsid w:val="000D0610"/>
    <w:rsid w:val="000D375D"/>
    <w:rsid w:val="000E45ED"/>
    <w:rsid w:val="000F1A60"/>
    <w:rsid w:val="00122EE7"/>
    <w:rsid w:val="001420CA"/>
    <w:rsid w:val="00143E96"/>
    <w:rsid w:val="00186632"/>
    <w:rsid w:val="001B0112"/>
    <w:rsid w:val="0022267C"/>
    <w:rsid w:val="00233913"/>
    <w:rsid w:val="0026374B"/>
    <w:rsid w:val="00266F71"/>
    <w:rsid w:val="00277307"/>
    <w:rsid w:val="002962EB"/>
    <w:rsid w:val="00297AF0"/>
    <w:rsid w:val="00355D50"/>
    <w:rsid w:val="00376554"/>
    <w:rsid w:val="003F6B47"/>
    <w:rsid w:val="004118A2"/>
    <w:rsid w:val="0041436B"/>
    <w:rsid w:val="00421349"/>
    <w:rsid w:val="00432F46"/>
    <w:rsid w:val="00451E28"/>
    <w:rsid w:val="00464F6F"/>
    <w:rsid w:val="0048784E"/>
    <w:rsid w:val="004A5E70"/>
    <w:rsid w:val="004C5082"/>
    <w:rsid w:val="004C60C9"/>
    <w:rsid w:val="00504A43"/>
    <w:rsid w:val="00535A8D"/>
    <w:rsid w:val="00543792"/>
    <w:rsid w:val="00570A65"/>
    <w:rsid w:val="005800B0"/>
    <w:rsid w:val="005922D2"/>
    <w:rsid w:val="005A3E3C"/>
    <w:rsid w:val="005F1AA5"/>
    <w:rsid w:val="006127C9"/>
    <w:rsid w:val="006267A2"/>
    <w:rsid w:val="00626F4F"/>
    <w:rsid w:val="006743FF"/>
    <w:rsid w:val="006754D4"/>
    <w:rsid w:val="00676C0C"/>
    <w:rsid w:val="006D0A1C"/>
    <w:rsid w:val="006F1FFC"/>
    <w:rsid w:val="00706129"/>
    <w:rsid w:val="0072002D"/>
    <w:rsid w:val="0079014D"/>
    <w:rsid w:val="007915F1"/>
    <w:rsid w:val="007963DC"/>
    <w:rsid w:val="007A49B1"/>
    <w:rsid w:val="007B599F"/>
    <w:rsid w:val="007E3BAA"/>
    <w:rsid w:val="00810EF8"/>
    <w:rsid w:val="008257D7"/>
    <w:rsid w:val="00843FA4"/>
    <w:rsid w:val="00894FB1"/>
    <w:rsid w:val="008E7760"/>
    <w:rsid w:val="00903BD1"/>
    <w:rsid w:val="009042AA"/>
    <w:rsid w:val="00934745"/>
    <w:rsid w:val="0098082C"/>
    <w:rsid w:val="00981F1A"/>
    <w:rsid w:val="009A6EFF"/>
    <w:rsid w:val="009B5CF6"/>
    <w:rsid w:val="009B7C40"/>
    <w:rsid w:val="00A051C3"/>
    <w:rsid w:val="00A074DC"/>
    <w:rsid w:val="00A12B7F"/>
    <w:rsid w:val="00A16616"/>
    <w:rsid w:val="00A21B41"/>
    <w:rsid w:val="00A37379"/>
    <w:rsid w:val="00A501E2"/>
    <w:rsid w:val="00A7499E"/>
    <w:rsid w:val="00A75510"/>
    <w:rsid w:val="00AA6928"/>
    <w:rsid w:val="00AB339A"/>
    <w:rsid w:val="00AC6007"/>
    <w:rsid w:val="00B26872"/>
    <w:rsid w:val="00B67E11"/>
    <w:rsid w:val="00B748C1"/>
    <w:rsid w:val="00B75AF3"/>
    <w:rsid w:val="00B97B39"/>
    <w:rsid w:val="00BC4691"/>
    <w:rsid w:val="00BC7254"/>
    <w:rsid w:val="00C067DE"/>
    <w:rsid w:val="00C1637E"/>
    <w:rsid w:val="00C63B4F"/>
    <w:rsid w:val="00C65F65"/>
    <w:rsid w:val="00C95DFC"/>
    <w:rsid w:val="00CC2C9A"/>
    <w:rsid w:val="00CC5BF5"/>
    <w:rsid w:val="00D1030A"/>
    <w:rsid w:val="00D168D3"/>
    <w:rsid w:val="00D4434D"/>
    <w:rsid w:val="00D578B8"/>
    <w:rsid w:val="00D773F2"/>
    <w:rsid w:val="00D868F6"/>
    <w:rsid w:val="00DB0FA4"/>
    <w:rsid w:val="00DC1136"/>
    <w:rsid w:val="00DC37FB"/>
    <w:rsid w:val="00DC7B8C"/>
    <w:rsid w:val="00DD6ACA"/>
    <w:rsid w:val="00DE3D93"/>
    <w:rsid w:val="00DE414F"/>
    <w:rsid w:val="00DF7249"/>
    <w:rsid w:val="00E04491"/>
    <w:rsid w:val="00E17E5B"/>
    <w:rsid w:val="00E30433"/>
    <w:rsid w:val="00E326CB"/>
    <w:rsid w:val="00E41B42"/>
    <w:rsid w:val="00E502AC"/>
    <w:rsid w:val="00E92A21"/>
    <w:rsid w:val="00EA6646"/>
    <w:rsid w:val="00ED1D28"/>
    <w:rsid w:val="00EE0E12"/>
    <w:rsid w:val="00F23360"/>
    <w:rsid w:val="00F75B97"/>
    <w:rsid w:val="00FB0048"/>
    <w:rsid w:val="00FC2BDD"/>
    <w:rsid w:val="00FC4E5D"/>
    <w:rsid w:val="00FD5262"/>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95466"/>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osf.io/ph9k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44</cp:revision>
  <dcterms:created xsi:type="dcterms:W3CDTF">2020-04-27T18:03:00Z</dcterms:created>
  <dcterms:modified xsi:type="dcterms:W3CDTF">2020-04-27T19:35:00Z</dcterms:modified>
</cp:coreProperties>
</file>