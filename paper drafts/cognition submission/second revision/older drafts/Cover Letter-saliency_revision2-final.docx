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CE7C" w14:textId="77777777" w:rsidR="003F2FBF" w:rsidRDefault="003F2FBF" w:rsidP="003F2FBF">
      <w:pPr>
        <w:tabs>
          <w:tab w:val="left" w:pos="7200"/>
        </w:tabs>
        <w:spacing w:line="360" w:lineRule="auto"/>
        <w:ind w:left="99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D605E" wp14:editId="6726EAF6">
                <wp:simplePos x="0" y="0"/>
                <wp:positionH relativeFrom="column">
                  <wp:posOffset>4522470</wp:posOffset>
                </wp:positionH>
                <wp:positionV relativeFrom="paragraph">
                  <wp:posOffset>146685</wp:posOffset>
                </wp:positionV>
                <wp:extent cx="2731135" cy="7854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113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F46C4" w14:textId="77777777" w:rsidR="003F2FBF" w:rsidRPr="005C36D0" w:rsidRDefault="003F2FBF" w:rsidP="003F2FBF">
                            <w:pPr>
                              <w:pStyle w:val="Heading2"/>
                              <w:spacing w:line="220" w:lineRule="exact"/>
                              <w:ind w:left="0"/>
                              <w:jc w:val="right"/>
                              <w:rPr>
                                <w:rFonts w:ascii="Optima" w:hAnsi="Optima"/>
                                <w:sz w:val="20"/>
                              </w:rPr>
                            </w:pPr>
                            <w:r w:rsidRPr="005C36D0">
                              <w:rPr>
                                <w:rFonts w:ascii="Optima" w:hAnsi="Optima"/>
                                <w:sz w:val="20"/>
                              </w:rPr>
                              <w:t>Department of Psychology</w:t>
                            </w:r>
                          </w:p>
                          <w:p w14:paraId="09AA998F" w14:textId="77777777" w:rsidR="003F2FBF" w:rsidRPr="005C36D0" w:rsidRDefault="003F2FBF" w:rsidP="003F2FBF">
                            <w:pPr>
                              <w:spacing w:line="160" w:lineRule="exact"/>
                              <w:rPr>
                                <w:rFonts w:ascii="Optima" w:hAnsi="Optima"/>
                              </w:rPr>
                            </w:pPr>
                          </w:p>
                          <w:p w14:paraId="70D1B9F2" w14:textId="77777777" w:rsidR="003F2FBF" w:rsidRPr="005C36D0" w:rsidRDefault="003F2FBF" w:rsidP="003F2FBF">
                            <w:pPr>
                              <w:spacing w:line="220" w:lineRule="exact"/>
                              <w:jc w:val="right"/>
                              <w:rPr>
                                <w:rFonts w:ascii="Optima" w:hAnsi="Optima"/>
                                <w:sz w:val="18"/>
                              </w:rPr>
                            </w:pPr>
                            <w:r w:rsidRPr="005C36D0">
                              <w:rPr>
                                <w:rFonts w:ascii="Optima" w:hAnsi="Optima"/>
                                <w:sz w:val="18"/>
                              </w:rPr>
                              <w:t>1835 Neil Avenue</w:t>
                            </w:r>
                          </w:p>
                          <w:p w14:paraId="38D75F31" w14:textId="77777777" w:rsidR="003F2FBF" w:rsidRPr="005C36D0" w:rsidRDefault="003F2FBF" w:rsidP="003F2FBF">
                            <w:pPr>
                              <w:spacing w:line="220" w:lineRule="exact"/>
                              <w:jc w:val="right"/>
                              <w:rPr>
                                <w:rFonts w:ascii="Optima" w:hAnsi="Optima"/>
                                <w:sz w:val="18"/>
                              </w:rPr>
                            </w:pPr>
                            <w:r w:rsidRPr="005C36D0">
                              <w:rPr>
                                <w:rFonts w:ascii="Optima" w:hAnsi="Optima"/>
                                <w:sz w:val="18"/>
                              </w:rPr>
                              <w:t>Columbus, OH 43210</w:t>
                            </w:r>
                          </w:p>
                          <w:p w14:paraId="396BB265" w14:textId="77777777" w:rsidR="003F2FBF" w:rsidRDefault="003F2FBF" w:rsidP="003F2FBF">
                            <w:pPr>
                              <w:spacing w:line="2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90E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6.1pt;margin-top:11.55pt;width:215.05pt;height: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" stroked="f" strokecolor="#c00">
                <v:path arrowok="t"/>
                <v:textbox inset="0,0,0,0">
                  <w:txbxContent>
                    <w:p w:rsidR="003F2FBF" w:rsidRPr="005C36D0" w:rsidRDefault="003F2FBF" w:rsidP="003F2FBF">
                      <w:pPr>
                        <w:pStyle w:val="Heading2"/>
                        <w:spacing w:line="220" w:lineRule="exact"/>
                        <w:ind w:left="0"/>
                        <w:jc w:val="right"/>
                        <w:rPr>
                          <w:rFonts w:ascii="Optima" w:hAnsi="Optima"/>
                          <w:sz w:val="20"/>
                        </w:rPr>
                      </w:pPr>
                      <w:r w:rsidRPr="005C36D0">
                        <w:rPr>
                          <w:rFonts w:ascii="Optima" w:hAnsi="Optima"/>
                          <w:sz w:val="20"/>
                        </w:rPr>
                        <w:t>Department of Psychology</w:t>
                      </w:r>
                    </w:p>
                    <w:p w:rsidR="003F2FBF" w:rsidRPr="005C36D0" w:rsidRDefault="003F2FBF" w:rsidP="003F2FBF">
                      <w:pPr>
                        <w:spacing w:line="160" w:lineRule="exact"/>
                        <w:rPr>
                          <w:rFonts w:ascii="Optima" w:hAnsi="Optima"/>
                        </w:rPr>
                      </w:pPr>
                    </w:p>
                    <w:p w:rsidR="003F2FBF" w:rsidRPr="005C36D0" w:rsidRDefault="003F2FBF" w:rsidP="003F2FBF">
                      <w:pPr>
                        <w:spacing w:line="220" w:lineRule="exact"/>
                        <w:jc w:val="right"/>
                        <w:rPr>
                          <w:rFonts w:ascii="Optima" w:hAnsi="Optima"/>
                          <w:sz w:val="18"/>
                        </w:rPr>
                      </w:pPr>
                      <w:r w:rsidRPr="005C36D0">
                        <w:rPr>
                          <w:rFonts w:ascii="Optima" w:hAnsi="Optima"/>
                          <w:sz w:val="18"/>
                        </w:rPr>
                        <w:t>1835 Neil Avenue</w:t>
                      </w:r>
                    </w:p>
                    <w:p w:rsidR="003F2FBF" w:rsidRPr="005C36D0" w:rsidRDefault="003F2FBF" w:rsidP="003F2FBF">
                      <w:pPr>
                        <w:spacing w:line="220" w:lineRule="exact"/>
                        <w:jc w:val="right"/>
                        <w:rPr>
                          <w:rFonts w:ascii="Optima" w:hAnsi="Optima"/>
                          <w:sz w:val="18"/>
                        </w:rPr>
                      </w:pPr>
                      <w:r w:rsidRPr="005C36D0">
                        <w:rPr>
                          <w:rFonts w:ascii="Optima" w:hAnsi="Optima"/>
                          <w:sz w:val="18"/>
                        </w:rPr>
                        <w:t>Columbus, OH 43210</w:t>
                      </w:r>
                    </w:p>
                    <w:p w:rsidR="003F2FBF" w:rsidRDefault="003F2FBF" w:rsidP="003F2FBF">
                      <w:pPr>
                        <w:spacing w:line="22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C006" wp14:editId="2CA38C29">
                <wp:simplePos x="0" y="0"/>
                <wp:positionH relativeFrom="column">
                  <wp:posOffset>1316355</wp:posOffset>
                </wp:positionH>
                <wp:positionV relativeFrom="paragraph">
                  <wp:posOffset>338455</wp:posOffset>
                </wp:positionV>
                <wp:extent cx="593725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900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14081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65pt,26.65pt" to="571.1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" strokecolor="#a90034" strokeweight=".5pt">
                <o:lock v:ext="edit" shapetype="f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944BC8A" wp14:editId="7D01C415">
            <wp:extent cx="607060" cy="607060"/>
            <wp:effectExtent l="0" t="0" r="0" b="0"/>
            <wp:docPr id="1" name="Picture 1" descr="eletterhead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tterheadlogo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</w:p>
    <w:p w14:paraId="150A6D0D" w14:textId="77777777" w:rsidR="003F2FBF" w:rsidRPr="00E01608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</w:rPr>
      </w:pPr>
    </w:p>
    <w:p w14:paraId="4C0644E4" w14:textId="77777777" w:rsidR="003F2FBF" w:rsidRDefault="005C102C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April 30</w:t>
      </w:r>
      <w:r w:rsidR="003F2FBF">
        <w:rPr>
          <w:rFonts w:ascii="Calibri" w:hAnsi="Calibri"/>
          <w:sz w:val="24"/>
          <w:szCs w:val="24"/>
        </w:rPr>
        <w:t>, 20</w:t>
      </w:r>
      <w:r>
        <w:rPr>
          <w:rFonts w:ascii="Calibri" w:hAnsi="Calibri"/>
          <w:sz w:val="24"/>
          <w:szCs w:val="24"/>
        </w:rPr>
        <w:t>20</w:t>
      </w:r>
    </w:p>
    <w:p w14:paraId="278DCF5F" w14:textId="77777777" w:rsidR="003F2FBF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0659429C" w14:textId="77777777" w:rsidR="003F2FBF" w:rsidRPr="00907867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 w:rsidRPr="00907867">
        <w:rPr>
          <w:rFonts w:ascii="Calibri" w:hAnsi="Calibri"/>
          <w:sz w:val="24"/>
          <w:szCs w:val="24"/>
        </w:rPr>
        <w:t xml:space="preserve">Professor </w:t>
      </w:r>
      <w:r w:rsidR="001F7D92" w:rsidRPr="001F7D92">
        <w:rPr>
          <w:rFonts w:ascii="Calibri" w:hAnsi="Calibri"/>
          <w:sz w:val="24"/>
          <w:szCs w:val="24"/>
        </w:rPr>
        <w:t>Ori Friedman</w:t>
      </w:r>
    </w:p>
    <w:p w14:paraId="295D1F02" w14:textId="77777777" w:rsidR="003F2FBF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Associate </w:t>
      </w:r>
      <w:r w:rsidRPr="00907867">
        <w:rPr>
          <w:rFonts w:ascii="Calibri" w:hAnsi="Calibri"/>
          <w:sz w:val="24"/>
          <w:szCs w:val="24"/>
        </w:rPr>
        <w:t xml:space="preserve">Editor </w:t>
      </w:r>
    </w:p>
    <w:p w14:paraId="747B5C60" w14:textId="77777777" w:rsidR="003F2FBF" w:rsidRPr="00907867" w:rsidRDefault="001F7D92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Cognition</w:t>
      </w:r>
    </w:p>
    <w:p w14:paraId="3B93C81C" w14:textId="77777777" w:rsidR="003F2FBF" w:rsidRPr="00907867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2F70B01E" w14:textId="77777777" w:rsidR="003F2FBF" w:rsidRPr="00907867" w:rsidRDefault="003F2FBF" w:rsidP="003E335F">
      <w:pPr>
        <w:tabs>
          <w:tab w:val="left" w:pos="2160"/>
          <w:tab w:val="left" w:pos="5760"/>
        </w:tabs>
        <w:ind w:left="1354"/>
        <w:rPr>
          <w:rFonts w:ascii="Calibri" w:hAnsi="Calibri"/>
          <w:sz w:val="24"/>
          <w:szCs w:val="24"/>
        </w:rPr>
      </w:pPr>
      <w:r w:rsidRPr="00907867">
        <w:rPr>
          <w:rFonts w:ascii="Calibri" w:hAnsi="Calibri"/>
          <w:sz w:val="24"/>
          <w:szCs w:val="24"/>
        </w:rPr>
        <w:t xml:space="preserve">Dear </w:t>
      </w:r>
      <w:r w:rsidR="000B1E78">
        <w:rPr>
          <w:rFonts w:ascii="Calibri" w:hAnsi="Calibri"/>
          <w:sz w:val="24"/>
          <w:szCs w:val="24"/>
        </w:rPr>
        <w:t>Professor</w:t>
      </w:r>
      <w:r>
        <w:rPr>
          <w:rFonts w:ascii="Calibri" w:hAnsi="Calibri"/>
          <w:sz w:val="24"/>
          <w:szCs w:val="24"/>
        </w:rPr>
        <w:t xml:space="preserve"> </w:t>
      </w:r>
      <w:r w:rsidR="001F7D92">
        <w:rPr>
          <w:rFonts w:ascii="Calibri" w:hAnsi="Calibri"/>
          <w:sz w:val="24"/>
          <w:szCs w:val="24"/>
        </w:rPr>
        <w:t>Friedman</w:t>
      </w:r>
      <w:r w:rsidRPr="00907867">
        <w:rPr>
          <w:rFonts w:ascii="Calibri" w:hAnsi="Calibri"/>
          <w:sz w:val="24"/>
          <w:szCs w:val="24"/>
        </w:rPr>
        <w:t>:</w:t>
      </w:r>
    </w:p>
    <w:p w14:paraId="11212F7D" w14:textId="77777777" w:rsidR="003F2FBF" w:rsidRDefault="003F2FBF" w:rsidP="003E335F">
      <w:pPr>
        <w:tabs>
          <w:tab w:val="left" w:pos="2160"/>
          <w:tab w:val="left" w:pos="5760"/>
        </w:tabs>
        <w:ind w:left="1354"/>
        <w:rPr>
          <w:rFonts w:ascii="Calibri" w:hAnsi="Calibri"/>
          <w:sz w:val="24"/>
          <w:szCs w:val="24"/>
        </w:rPr>
      </w:pPr>
    </w:p>
    <w:p w14:paraId="412797EA" w14:textId="7DE6FDE7" w:rsidR="001F7D92" w:rsidRPr="004C4E43" w:rsidRDefault="001F7D92" w:rsidP="00916D07">
      <w:pPr>
        <w:tabs>
          <w:tab w:val="left" w:pos="2160"/>
          <w:tab w:val="left" w:pos="5760"/>
        </w:tabs>
        <w:spacing w:after="120"/>
        <w:ind w:left="1354"/>
        <w:rPr>
          <w:rFonts w:asciiTheme="minorHAnsi" w:hAnsiTheme="minorHAnsi" w:cstheme="minorHAnsi"/>
          <w:sz w:val="24"/>
          <w:szCs w:val="24"/>
        </w:rPr>
      </w:pPr>
      <w:r w:rsidRPr="00AB2D55">
        <w:rPr>
          <w:rFonts w:asciiTheme="minorHAnsi" w:hAnsiTheme="minorHAnsi" w:cstheme="minorHAnsi"/>
          <w:sz w:val="24"/>
          <w:szCs w:val="24"/>
        </w:rPr>
        <w:t xml:space="preserve">Thank you for considering our manuscript entitled </w:t>
      </w:r>
      <w:r w:rsidRPr="00AB2D55">
        <w:rPr>
          <w:rFonts w:asciiTheme="minorHAnsi" w:hAnsiTheme="minorHAnsi" w:cstheme="minorHAnsi"/>
          <w:i/>
          <w:iCs/>
          <w:sz w:val="24"/>
          <w:szCs w:val="24"/>
        </w:rPr>
        <w:t>Attentional mechanisms drive systematic exploration in young children</w:t>
      </w:r>
      <w:r w:rsidRPr="00AB2D55">
        <w:rPr>
          <w:rFonts w:asciiTheme="minorHAnsi" w:hAnsiTheme="minorHAnsi" w:cstheme="minorHAnsi"/>
          <w:sz w:val="24"/>
          <w:szCs w:val="24"/>
        </w:rPr>
        <w:t xml:space="preserve"> (manuscript number: COGNIT-D-18-00574), and for inviting us to revise and resubmit it. The </w:t>
      </w:r>
      <w:r w:rsidRPr="00644CBA">
        <w:rPr>
          <w:rFonts w:asciiTheme="minorHAnsi" w:hAnsiTheme="minorHAnsi" w:cstheme="minorHAnsi"/>
          <w:sz w:val="24"/>
          <w:szCs w:val="24"/>
        </w:rPr>
        <w:t>reviewers</w:t>
      </w:r>
      <w:r w:rsidRPr="00AB2D55">
        <w:rPr>
          <w:rFonts w:asciiTheme="minorHAnsi" w:hAnsiTheme="minorHAnsi" w:cstheme="minorHAnsi"/>
          <w:sz w:val="24"/>
          <w:szCs w:val="24"/>
        </w:rPr>
        <w:t xml:space="preserve"> offered </w:t>
      </w:r>
      <w:r w:rsidR="005C102C">
        <w:rPr>
          <w:rFonts w:asciiTheme="minorHAnsi" w:hAnsiTheme="minorHAnsi" w:cstheme="minorHAnsi"/>
          <w:sz w:val="24"/>
          <w:szCs w:val="24"/>
        </w:rPr>
        <w:t>some additional useful comments, including some intriguing alternative explanations of our results</w:t>
      </w:r>
      <w:r w:rsidRPr="00AB2D55">
        <w:rPr>
          <w:rFonts w:asciiTheme="minorHAnsi" w:hAnsiTheme="minorHAnsi" w:cstheme="minorHAnsi"/>
          <w:sz w:val="24"/>
          <w:szCs w:val="24"/>
        </w:rPr>
        <w:t>.</w:t>
      </w:r>
      <w:r w:rsidR="005C102C">
        <w:rPr>
          <w:rFonts w:asciiTheme="minorHAnsi" w:hAnsiTheme="minorHAnsi" w:cstheme="minorHAnsi"/>
          <w:sz w:val="24"/>
          <w:szCs w:val="24"/>
        </w:rPr>
        <w:t xml:space="preserve"> In light of those comments we have made</w:t>
      </w:r>
      <w:r w:rsidRPr="00AB2D55">
        <w:rPr>
          <w:rFonts w:asciiTheme="minorHAnsi" w:hAnsiTheme="minorHAnsi" w:cstheme="minorHAnsi"/>
          <w:sz w:val="24"/>
          <w:szCs w:val="24"/>
        </w:rPr>
        <w:t xml:space="preserve"> </w:t>
      </w:r>
      <w:r w:rsidR="005C102C">
        <w:rPr>
          <w:rFonts w:asciiTheme="minorHAnsi" w:hAnsiTheme="minorHAnsi" w:cstheme="minorHAnsi"/>
          <w:sz w:val="24"/>
          <w:szCs w:val="24"/>
        </w:rPr>
        <w:t>revisions to our manuscript. Most notabl</w:t>
      </w:r>
      <w:r w:rsidR="008C2FBE">
        <w:rPr>
          <w:rFonts w:asciiTheme="minorHAnsi" w:hAnsiTheme="minorHAnsi" w:cstheme="minorHAnsi"/>
          <w:sz w:val="24"/>
          <w:szCs w:val="24"/>
        </w:rPr>
        <w:t>y,</w:t>
      </w:r>
      <w:r w:rsidR="005C102C">
        <w:rPr>
          <w:rFonts w:asciiTheme="minorHAnsi" w:hAnsiTheme="minorHAnsi" w:cstheme="minorHAnsi"/>
          <w:sz w:val="24"/>
          <w:szCs w:val="24"/>
        </w:rPr>
        <w:t xml:space="preserve"> we added a new section to the</w:t>
      </w:r>
      <w:r w:rsidR="00075C2E">
        <w:rPr>
          <w:rFonts w:asciiTheme="minorHAnsi" w:hAnsiTheme="minorHAnsi" w:cstheme="minorHAnsi"/>
          <w:sz w:val="24"/>
          <w:szCs w:val="24"/>
        </w:rPr>
        <w:t xml:space="preserve"> General</w:t>
      </w:r>
      <w:r w:rsidR="005C102C">
        <w:rPr>
          <w:rFonts w:asciiTheme="minorHAnsi" w:hAnsiTheme="minorHAnsi" w:cstheme="minorHAnsi"/>
          <w:sz w:val="24"/>
          <w:szCs w:val="24"/>
        </w:rPr>
        <w:t xml:space="preserve"> Discussion “Unanswered questions and future directions” in which we consider some of the explanations and concerns of the reviewers and the importan</w:t>
      </w:r>
      <w:r w:rsidR="002E6D33">
        <w:rPr>
          <w:rFonts w:asciiTheme="minorHAnsi" w:hAnsiTheme="minorHAnsi" w:cstheme="minorHAnsi"/>
          <w:sz w:val="24"/>
          <w:szCs w:val="24"/>
        </w:rPr>
        <w:t>ce</w:t>
      </w:r>
      <w:r w:rsidR="005C102C">
        <w:rPr>
          <w:rFonts w:asciiTheme="minorHAnsi" w:hAnsiTheme="minorHAnsi" w:cstheme="minorHAnsi"/>
          <w:sz w:val="24"/>
          <w:szCs w:val="24"/>
        </w:rPr>
        <w:t xml:space="preserve"> of addressing them with future research. We also made revisions throughout the manuscript to clarify</w:t>
      </w:r>
      <w:r w:rsidR="004C4E43">
        <w:rPr>
          <w:rFonts w:asciiTheme="minorHAnsi" w:hAnsiTheme="minorHAnsi" w:cstheme="minorHAnsi"/>
          <w:sz w:val="24"/>
          <w:szCs w:val="24"/>
        </w:rPr>
        <w:t xml:space="preserve"> and emphasize the specific contribution our findings and their implications for understanding critical aspects of cognitive development. </w:t>
      </w:r>
      <w:r w:rsidR="00AB2D55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We </w:t>
      </w:r>
      <w:r w:rsidR="00A667F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hope that you will find this version acceptable for publication</w:t>
      </w:r>
      <w:r w:rsidR="00916D07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, and that </w:t>
      </w:r>
      <w:r w:rsidR="00916D07" w:rsidRPr="00916D07">
        <w:rPr>
          <w:rFonts w:asciiTheme="minorHAnsi" w:hAnsiTheme="minorHAnsi" w:cstheme="minorHAnsi"/>
          <w:sz w:val="24"/>
          <w:szCs w:val="24"/>
        </w:rPr>
        <w:t>you will find our revisions sufficient to make a decision yourself (without sending it back to the reviewers)</w:t>
      </w:r>
      <w:r w:rsidR="00916D07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. W</w:t>
      </w:r>
      <w:r w:rsidR="00A667F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e </w:t>
      </w:r>
      <w:r w:rsidR="00AB2D55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look forward to hearing from you.</w:t>
      </w:r>
    </w:p>
    <w:p w14:paraId="26FBCD1E" w14:textId="77777777" w:rsidR="003F2FBF" w:rsidRPr="007C4AC3" w:rsidRDefault="003F2FBF" w:rsidP="00AB2D55">
      <w:pPr>
        <w:tabs>
          <w:tab w:val="left" w:pos="2160"/>
          <w:tab w:val="left" w:pos="5760"/>
        </w:tabs>
        <w:spacing w:after="120"/>
        <w:rPr>
          <w:rFonts w:ascii="Calibri" w:hAnsi="Calibri"/>
          <w:sz w:val="24"/>
          <w:szCs w:val="24"/>
        </w:rPr>
      </w:pPr>
    </w:p>
    <w:p w14:paraId="24F8BAF6" w14:textId="77777777" w:rsidR="003F2FBF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ins w:id="0" w:author="Nate Blanco" w:date="2020-04-30T11:50:00Z"/>
          <w:rFonts w:ascii="Calibri" w:hAnsi="Calibri"/>
          <w:sz w:val="24"/>
          <w:szCs w:val="24"/>
        </w:rPr>
      </w:pPr>
      <w:r w:rsidRPr="00DE5803">
        <w:rPr>
          <w:rFonts w:ascii="Calibri" w:hAnsi="Calibri"/>
          <w:sz w:val="24"/>
          <w:szCs w:val="24"/>
        </w:rPr>
        <w:t>Sincerely,</w:t>
      </w:r>
    </w:p>
    <w:p w14:paraId="752938A5" w14:textId="77777777" w:rsidR="00167F5E" w:rsidRDefault="00167F5E" w:rsidP="00167F5E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47CC648C" wp14:editId="073A1FB6">
            <wp:extent cx="1656414" cy="413101"/>
            <wp:effectExtent l="0" t="0" r="0" b="6350"/>
            <wp:docPr id="6" name="Picture 6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50" cy="4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0482" w14:textId="77777777" w:rsidR="00167F5E" w:rsidRDefault="00167F5E" w:rsidP="00167F5E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Nathaniel Blanco, Ph.D.</w:t>
      </w:r>
    </w:p>
    <w:p w14:paraId="430CBEBA" w14:textId="77777777" w:rsidR="00167F5E" w:rsidRPr="00DE5803" w:rsidRDefault="00167F5E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5AFDB4B1" w14:textId="77777777" w:rsidR="003F2FBF" w:rsidRPr="00DE5803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 w:rsidRPr="00DE5803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DF3C38" wp14:editId="1E16058A">
            <wp:simplePos x="0" y="0"/>
            <wp:positionH relativeFrom="column">
              <wp:posOffset>841375</wp:posOffset>
            </wp:positionH>
            <wp:positionV relativeFrom="paragraph">
              <wp:posOffset>61595</wp:posOffset>
            </wp:positionV>
            <wp:extent cx="1259840" cy="731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9E34F" w14:textId="77777777" w:rsidR="003F2FBF" w:rsidRPr="00DE5803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606234F3" w14:textId="77777777" w:rsidR="003F2FBF" w:rsidRPr="00DE5803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329633A8" w14:textId="77777777" w:rsidR="003F2FBF" w:rsidRPr="00DE5803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474884A7" w14:textId="77777777" w:rsidR="003F2FBF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 w:rsidRPr="00DE5803">
        <w:rPr>
          <w:rFonts w:ascii="Calibri" w:hAnsi="Calibri"/>
          <w:sz w:val="24"/>
          <w:szCs w:val="24"/>
        </w:rPr>
        <w:t>Vladimir Sloutsky</w:t>
      </w:r>
    </w:p>
    <w:p w14:paraId="4415E597" w14:textId="77777777" w:rsidR="003F2FBF" w:rsidRDefault="003F2FBF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Professor of Psychology</w:t>
      </w:r>
    </w:p>
    <w:p w14:paraId="1715B36A" w14:textId="77777777" w:rsidR="002643CC" w:rsidRDefault="002643CC" w:rsidP="003F2FBF">
      <w:pPr>
        <w:tabs>
          <w:tab w:val="left" w:pos="2160"/>
          <w:tab w:val="left" w:pos="5760"/>
        </w:tabs>
        <w:spacing w:after="120"/>
        <w:ind w:left="1354"/>
        <w:rPr>
          <w:rFonts w:ascii="Calibri" w:hAnsi="Calibri"/>
          <w:sz w:val="24"/>
          <w:szCs w:val="24"/>
        </w:rPr>
      </w:pPr>
    </w:p>
    <w:p w14:paraId="3690B004" w14:textId="77777777" w:rsidR="00FA6A5D" w:rsidRPr="001F7D92" w:rsidRDefault="002E6D33" w:rsidP="001F7D92">
      <w:pPr>
        <w:rPr>
          <w:rFonts w:ascii="Arial" w:eastAsia="Times New Roman" w:hAnsi="Arial" w:cs="Arial"/>
          <w:color w:val="222222"/>
        </w:rPr>
      </w:pPr>
    </w:p>
    <w:sectPr w:rsidR="00FA6A5D" w:rsidRPr="001F7D92">
      <w:pgSz w:w="12240" w:h="15840"/>
      <w:pgMar w:top="1080" w:right="990" w:bottom="72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6D75"/>
    <w:multiLevelType w:val="hybridMultilevel"/>
    <w:tmpl w:val="E2B4A08E"/>
    <w:lvl w:ilvl="0" w:tplc="25BE7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236E0"/>
    <w:multiLevelType w:val="hybridMultilevel"/>
    <w:tmpl w:val="247C18D0"/>
    <w:lvl w:ilvl="0" w:tplc="36FCCD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17F11"/>
    <w:multiLevelType w:val="hybridMultilevel"/>
    <w:tmpl w:val="0792F086"/>
    <w:lvl w:ilvl="0" w:tplc="37F63086">
      <w:start w:val="1"/>
      <w:numFmt w:val="decimal"/>
      <w:lvlText w:val="%1."/>
      <w:lvlJc w:val="left"/>
      <w:pPr>
        <w:ind w:left="2154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3" w15:restartNumberingAfterBreak="0">
    <w:nsid w:val="3A465E30"/>
    <w:multiLevelType w:val="hybridMultilevel"/>
    <w:tmpl w:val="AC26C606"/>
    <w:lvl w:ilvl="0" w:tplc="B9768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1E0639"/>
    <w:multiLevelType w:val="hybridMultilevel"/>
    <w:tmpl w:val="4E5ED054"/>
    <w:lvl w:ilvl="0" w:tplc="12F4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B64E6B"/>
    <w:multiLevelType w:val="hybridMultilevel"/>
    <w:tmpl w:val="9B267586"/>
    <w:lvl w:ilvl="0" w:tplc="F89C3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te Blanco">
    <w15:presenceInfo w15:providerId="None" w15:userId="Nate Blan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BF"/>
    <w:rsid w:val="00075C2E"/>
    <w:rsid w:val="000B1E78"/>
    <w:rsid w:val="000D0E84"/>
    <w:rsid w:val="00145EE7"/>
    <w:rsid w:val="00167F5E"/>
    <w:rsid w:val="001F7D92"/>
    <w:rsid w:val="002211EE"/>
    <w:rsid w:val="002643CC"/>
    <w:rsid w:val="00276B79"/>
    <w:rsid w:val="002A487B"/>
    <w:rsid w:val="002A7212"/>
    <w:rsid w:val="002B6BCE"/>
    <w:rsid w:val="002E6D33"/>
    <w:rsid w:val="00330FAF"/>
    <w:rsid w:val="0037546E"/>
    <w:rsid w:val="003D586A"/>
    <w:rsid w:val="003E335F"/>
    <w:rsid w:val="003F22E3"/>
    <w:rsid w:val="003F2FBF"/>
    <w:rsid w:val="00455E02"/>
    <w:rsid w:val="004C4E43"/>
    <w:rsid w:val="004E6960"/>
    <w:rsid w:val="00587710"/>
    <w:rsid w:val="005C102C"/>
    <w:rsid w:val="00621405"/>
    <w:rsid w:val="00644CBA"/>
    <w:rsid w:val="006F7EFD"/>
    <w:rsid w:val="007C1C5C"/>
    <w:rsid w:val="007E3BAA"/>
    <w:rsid w:val="00810EF8"/>
    <w:rsid w:val="008B1D68"/>
    <w:rsid w:val="008C2FBE"/>
    <w:rsid w:val="008E17B3"/>
    <w:rsid w:val="00904FE2"/>
    <w:rsid w:val="00916D07"/>
    <w:rsid w:val="0095234D"/>
    <w:rsid w:val="009A4D5F"/>
    <w:rsid w:val="009B297B"/>
    <w:rsid w:val="009C7711"/>
    <w:rsid w:val="00A24631"/>
    <w:rsid w:val="00A667FC"/>
    <w:rsid w:val="00A821E0"/>
    <w:rsid w:val="00AB2D55"/>
    <w:rsid w:val="00C13571"/>
    <w:rsid w:val="00CF1F3B"/>
    <w:rsid w:val="00D24B34"/>
    <w:rsid w:val="00D82551"/>
    <w:rsid w:val="00DF28C8"/>
    <w:rsid w:val="00F2359C"/>
    <w:rsid w:val="00F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6777"/>
  <w15:chartTrackingRefBased/>
  <w15:docId w15:val="{2D601D69-06D6-264B-AE43-81C434F4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BF"/>
    <w:rPr>
      <w:rFonts w:ascii="Times" w:eastAsia="Times" w:hAnsi="Times" w:cs="Times New Roman"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3F2FBF"/>
    <w:pPr>
      <w:keepNext/>
      <w:ind w:left="90"/>
      <w:outlineLvl w:val="1"/>
    </w:pPr>
    <w:rPr>
      <w:rFonts w:ascii="Palatino" w:hAnsi="Palatino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2FBF"/>
    <w:rPr>
      <w:rFonts w:ascii="Palatino" w:eastAsia="Times" w:hAnsi="Palatino" w:cs="Times New Roman"/>
      <w:b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4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3CC"/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3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C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CC"/>
    <w:rPr>
      <w:rFonts w:ascii="Times New Roman" w:eastAsia="Times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6B7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E78"/>
    <w:rPr>
      <w:rFonts w:ascii="Times" w:eastAsia="Times" w:hAnsi="Times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E78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Blanco</dc:creator>
  <cp:keywords/>
  <dc:description/>
  <cp:lastModifiedBy>Nate Blanco</cp:lastModifiedBy>
  <cp:revision>4</cp:revision>
  <dcterms:created xsi:type="dcterms:W3CDTF">2020-04-30T17:37:00Z</dcterms:created>
  <dcterms:modified xsi:type="dcterms:W3CDTF">2020-04-30T20:24:00Z</dcterms:modified>
</cp:coreProperties>
</file>