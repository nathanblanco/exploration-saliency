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1214F" w:rsidRDefault="0071214F">
      <w:pPr>
        <w:jc w:val="center"/>
        <w:rPr>
          <w:ins w:id="0" w:author="Nate Blanco" w:date="2019-09-09T06:21:00Z"/>
          <w:rFonts w:ascii="Arial" w:eastAsia="Times New Roman" w:hAnsi="Arial" w:cs="Arial"/>
          <w:color w:val="222222"/>
          <w:shd w:val="clear" w:color="auto" w:fill="FFFFFF"/>
        </w:rPr>
        <w:pPrChange w:id="1" w:author="Nate Blanco" w:date="2019-09-09T06:21:00Z">
          <w:pPr/>
        </w:pPrChange>
      </w:pPr>
      <w:ins w:id="2" w:author="Nate Blanco" w:date="2019-09-09T06:21:00Z">
        <w:r>
          <w:rPr>
            <w:rFonts w:ascii="Arial" w:eastAsia="Times New Roman" w:hAnsi="Arial" w:cs="Arial"/>
            <w:b/>
            <w:bCs/>
            <w:color w:val="222222"/>
            <w:shd w:val="clear" w:color="auto" w:fill="FFFFFF"/>
          </w:rPr>
          <w:t>Response to Review</w:t>
        </w:r>
      </w:ins>
      <w:ins w:id="3" w:author="Nate Blanco" w:date="2019-09-09T06:22:00Z">
        <w:r>
          <w:rPr>
            <w:rFonts w:ascii="Arial" w:eastAsia="Times New Roman" w:hAnsi="Arial" w:cs="Arial"/>
            <w:b/>
            <w:bCs/>
            <w:color w:val="222222"/>
            <w:shd w:val="clear" w:color="auto" w:fill="FFFFFF"/>
          </w:rPr>
          <w:t>s</w:t>
        </w:r>
      </w:ins>
      <w:del w:id="4" w:author="Nate Blanco" w:date="2019-09-09T06:21:00Z">
        <w:r w:rsidR="00011282" w:rsidDel="0071214F">
          <w:rPr>
            <w:rFonts w:ascii="Arial" w:eastAsia="Times New Roman" w:hAnsi="Arial" w:cs="Arial"/>
            <w:color w:val="222222"/>
            <w:shd w:val="clear" w:color="auto" w:fill="FFFFFF"/>
          </w:rPr>
          <w:delText>I</w:delText>
        </w:r>
        <w:r w:rsidR="00011282" w:rsidRPr="00011282" w:rsidDel="0071214F">
          <w:rPr>
            <w:rFonts w:ascii="Arial" w:eastAsia="Times New Roman" w:hAnsi="Arial" w:cs="Arial"/>
            <w:color w:val="222222"/>
            <w:shd w:val="clear" w:color="auto" w:fill="FFFFFF"/>
          </w:rPr>
          <w:delText> write concerning your manuscript "Attentional mechanisms drive systematic exploration in young children". I now have three expert reviews of the paper (see below). As you will see, the reviewers show quite varied responses to your paper. Reviewers 1 and 2 show substantial interest in the questions you address, but Reviewer 1 is very skeptical about what your findings show. Reviewer 3 is less positive overall, and asks that you do more to express why the findings are informative or newsworthy. I have to confess, that I shared these concerns when I read the paper.</w:delText>
        </w:r>
        <w:r w:rsidR="00011282" w:rsidRPr="00011282" w:rsidDel="0071214F">
          <w:rPr>
            <w:rFonts w:ascii="Arial" w:eastAsia="Times New Roman" w:hAnsi="Arial" w:cs="Arial"/>
            <w:color w:val="222222"/>
          </w:rPr>
          <w:br/>
        </w:r>
        <w:r w:rsidR="00011282" w:rsidRPr="00011282" w:rsidDel="0071214F">
          <w:rPr>
            <w:rFonts w:ascii="Arial" w:eastAsia="Times New Roman" w:hAnsi="Arial" w:cs="Arial"/>
            <w:color w:val="222222"/>
          </w:rPr>
          <w:br/>
        </w:r>
        <w:r w:rsidR="00011282" w:rsidRPr="00011282" w:rsidDel="0071214F">
          <w:rPr>
            <w:rFonts w:ascii="Arial" w:eastAsia="Times New Roman" w:hAnsi="Arial" w:cs="Arial"/>
            <w:color w:val="222222"/>
            <w:shd w:val="clear" w:color="auto" w:fill="FFFFFF"/>
          </w:rPr>
          <w:delText>Given the interest expressed by Reviewers 1 and 2, though, I am inviting a revision. If you choose to resubmit the paper, please try to address all of the concerns raised by the reviewers. Given that many concerns expressed by the reviewers are very serious, this may not be possible (e.g., see Reviewer 1's concerns about whether children are behaving strategically). At a minimum, I suspect that a successful revision will require more data (perhaps from adults) and further analyses to better characterize children's responses. As such, the paper will probably need to be substantially longer. </w:delText>
        </w:r>
        <w:r w:rsidR="00011282" w:rsidRPr="00011282" w:rsidDel="0071214F">
          <w:rPr>
            <w:rFonts w:ascii="Arial" w:eastAsia="Times New Roman" w:hAnsi="Arial" w:cs="Arial"/>
            <w:color w:val="222222"/>
          </w:rPr>
          <w:br/>
        </w:r>
        <w:r w:rsidR="00011282" w:rsidRPr="00011282" w:rsidDel="0071214F">
          <w:rPr>
            <w:rFonts w:ascii="Arial" w:eastAsia="Times New Roman" w:hAnsi="Arial" w:cs="Arial"/>
            <w:color w:val="222222"/>
          </w:rPr>
          <w:br/>
        </w:r>
        <w:r w:rsidR="00011282" w:rsidRPr="00011282" w:rsidDel="0071214F">
          <w:rPr>
            <w:rFonts w:ascii="Arial" w:eastAsia="Times New Roman" w:hAnsi="Arial" w:cs="Arial"/>
            <w:color w:val="222222"/>
            <w:shd w:val="clear" w:color="auto" w:fill="FFFFFF"/>
          </w:rPr>
          <w:delText>If you do submit a revision, I will first carefully read it over myself and then send it back to at least two of the reviewers if it appears to adequately address the reviewers' concerns. When describing the revisions in the Response to Reviewers file, please include the complete original reviews, and enter your responses below each of the reviewers' points of feedback.</w:delText>
        </w:r>
        <w:r w:rsidR="00011282" w:rsidRPr="00011282" w:rsidDel="0071214F">
          <w:rPr>
            <w:rFonts w:ascii="Arial" w:eastAsia="Times New Roman" w:hAnsi="Arial" w:cs="Arial"/>
            <w:color w:val="222222"/>
          </w:rPr>
          <w:br/>
        </w:r>
        <w:r w:rsidR="00011282" w:rsidRPr="00011282" w:rsidDel="0071214F">
          <w:rPr>
            <w:rFonts w:ascii="Arial" w:eastAsia="Times New Roman" w:hAnsi="Arial" w:cs="Arial"/>
            <w:color w:val="222222"/>
          </w:rPr>
          <w:br/>
        </w:r>
        <w:r w:rsidR="00011282" w:rsidRPr="00011282" w:rsidDel="0071214F">
          <w:rPr>
            <w:rFonts w:ascii="Arial" w:eastAsia="Times New Roman" w:hAnsi="Arial" w:cs="Arial"/>
            <w:color w:val="222222"/>
            <w:shd w:val="clear" w:color="auto" w:fill="FFFFFF"/>
          </w:rPr>
          <w:delText>Please bear in mind the following standard caveat if and when you revise the paper: Inviting resubmission does not entail that the next version, or any subsequent version, will be accepted for publication. It is our policy to avoid a protracted editorial process that may in any case end, eventually, in rejection. Moreover, the clarifications that result from the revision may reveal new issues, hitherto unnoticed, that preclude publication. I am not pre-judging this particular case; this is something I warn all authors of prior to inviting resubmission.</w:delText>
        </w:r>
        <w:r w:rsidR="00011282" w:rsidRPr="00011282" w:rsidDel="0071214F">
          <w:rPr>
            <w:rFonts w:ascii="Arial" w:eastAsia="Times New Roman" w:hAnsi="Arial" w:cs="Arial"/>
            <w:color w:val="222222"/>
          </w:rPr>
          <w:br/>
        </w:r>
        <w:r w:rsidR="00011282" w:rsidRPr="00011282" w:rsidDel="0071214F">
          <w:rPr>
            <w:rFonts w:ascii="Arial" w:eastAsia="Times New Roman" w:hAnsi="Arial" w:cs="Arial"/>
            <w:color w:val="222222"/>
          </w:rPr>
          <w:br/>
        </w:r>
        <w:r w:rsidR="00011282" w:rsidRPr="00011282" w:rsidDel="0071214F">
          <w:rPr>
            <w:rFonts w:ascii="Arial" w:eastAsia="Times New Roman" w:hAnsi="Arial" w:cs="Arial"/>
            <w:color w:val="222222"/>
            <w:shd w:val="clear" w:color="auto" w:fill="FFFFFF"/>
          </w:rPr>
          <w:delText>To submit a revision, please go to </w:delText>
        </w:r>
        <w:r w:rsidR="000C3E37" w:rsidDel="0071214F">
          <w:fldChar w:fldCharType="begin"/>
        </w:r>
        <w:r w:rsidR="000C3E37" w:rsidDel="0071214F">
          <w:delInstrText xml:space="preserve"> HYPERLINK "https://ees.elsevier.com/cognit/" \t "_blank" </w:delInstrText>
        </w:r>
        <w:r w:rsidR="000C3E37" w:rsidDel="0071214F">
          <w:fldChar w:fldCharType="separate"/>
        </w:r>
        <w:r w:rsidR="00011282" w:rsidRPr="00011282" w:rsidDel="0071214F">
          <w:rPr>
            <w:rFonts w:ascii="Arial" w:eastAsia="Times New Roman" w:hAnsi="Arial" w:cs="Arial"/>
            <w:color w:val="1155CC"/>
            <w:u w:val="single"/>
            <w:shd w:val="clear" w:color="auto" w:fill="FFFFFF"/>
          </w:rPr>
          <w:delText>https://ees.elsevier.com/cognit/</w:delText>
        </w:r>
        <w:r w:rsidR="000C3E37" w:rsidDel="0071214F">
          <w:rPr>
            <w:rFonts w:ascii="Arial" w:eastAsia="Times New Roman" w:hAnsi="Arial" w:cs="Arial"/>
            <w:color w:val="1155CC"/>
            <w:u w:val="single"/>
            <w:shd w:val="clear" w:color="auto" w:fill="FFFFFF"/>
          </w:rPr>
          <w:fldChar w:fldCharType="end"/>
        </w:r>
        <w:r w:rsidR="00011282" w:rsidRPr="00011282" w:rsidDel="0071214F">
          <w:rPr>
            <w:rFonts w:ascii="Arial" w:eastAsia="Times New Roman" w:hAnsi="Arial" w:cs="Arial"/>
            <w:color w:val="222222"/>
            <w:shd w:val="clear" w:color="auto" w:fill="FFFFFF"/>
          </w:rPr>
          <w:delText> and login as an Author. (I've pasted further information about submitting a revision at the end of this email, below the reviews).</w:delText>
        </w:r>
        <w:r w:rsidR="00011282" w:rsidRPr="00011282" w:rsidDel="0071214F">
          <w:rPr>
            <w:rFonts w:ascii="Arial" w:eastAsia="Times New Roman" w:hAnsi="Arial" w:cs="Arial"/>
            <w:color w:val="222222"/>
          </w:rPr>
          <w:br/>
        </w:r>
        <w:r w:rsidR="00011282" w:rsidRPr="00011282" w:rsidDel="0071214F">
          <w:rPr>
            <w:rFonts w:ascii="Arial" w:eastAsia="Times New Roman" w:hAnsi="Arial" w:cs="Arial"/>
            <w:color w:val="222222"/>
          </w:rPr>
          <w:br/>
        </w:r>
        <w:r w:rsidR="00011282" w:rsidRPr="00011282" w:rsidDel="0071214F">
          <w:rPr>
            <w:rFonts w:ascii="Arial" w:eastAsia="Times New Roman" w:hAnsi="Arial" w:cs="Arial"/>
            <w:color w:val="222222"/>
            <w:shd w:val="clear" w:color="auto" w:fill="FFFFFF"/>
          </w:rPr>
          <w:delText>Your username is: </w:delText>
        </w:r>
        <w:r w:rsidR="000C3E37" w:rsidDel="0071214F">
          <w:fldChar w:fldCharType="begin"/>
        </w:r>
        <w:r w:rsidR="000C3E37" w:rsidDel="0071214F">
          <w:delInstrText xml:space="preserve"> HYPERLINK "mailto:nathanblanco@gmail.com" \t "_blank" </w:delInstrText>
        </w:r>
        <w:r w:rsidR="000C3E37" w:rsidDel="0071214F">
          <w:fldChar w:fldCharType="separate"/>
        </w:r>
        <w:r w:rsidR="00011282" w:rsidRPr="00011282" w:rsidDel="0071214F">
          <w:rPr>
            <w:rFonts w:ascii="Arial" w:eastAsia="Times New Roman" w:hAnsi="Arial" w:cs="Arial"/>
            <w:color w:val="1155CC"/>
            <w:u w:val="single"/>
            <w:shd w:val="clear" w:color="auto" w:fill="FFFFFF"/>
          </w:rPr>
          <w:delText>nathanblanco@gmail.com</w:delText>
        </w:r>
        <w:r w:rsidR="000C3E37" w:rsidDel="0071214F">
          <w:rPr>
            <w:rFonts w:ascii="Arial" w:eastAsia="Times New Roman" w:hAnsi="Arial" w:cs="Arial"/>
            <w:color w:val="1155CC"/>
            <w:u w:val="single"/>
            <w:shd w:val="clear" w:color="auto" w:fill="FFFFFF"/>
          </w:rPr>
          <w:fldChar w:fldCharType="end"/>
        </w:r>
        <w:r w:rsidR="00011282" w:rsidRPr="00011282" w:rsidDel="0071214F">
          <w:rPr>
            <w:rFonts w:ascii="Arial" w:eastAsia="Times New Roman" w:hAnsi="Arial" w:cs="Arial"/>
            <w:color w:val="222222"/>
            <w:shd w:val="clear" w:color="auto" w:fill="FFFFFF"/>
          </w:rPr>
          <w:delText> </w:delText>
        </w:r>
        <w:r w:rsidR="00011282" w:rsidRPr="00011282" w:rsidDel="0071214F">
          <w:rPr>
            <w:rFonts w:ascii="Arial" w:eastAsia="Times New Roman" w:hAnsi="Arial" w:cs="Arial"/>
            <w:color w:val="222222"/>
          </w:rPr>
          <w:br/>
        </w:r>
        <w:r w:rsidR="00011282" w:rsidRPr="00011282" w:rsidDel="0071214F">
          <w:rPr>
            <w:rFonts w:ascii="Arial" w:eastAsia="Times New Roman" w:hAnsi="Arial" w:cs="Arial"/>
            <w:color w:val="222222"/>
          </w:rPr>
          <w:br/>
        </w:r>
        <w:r w:rsidR="00011282" w:rsidRPr="00011282" w:rsidDel="0071214F">
          <w:rPr>
            <w:rFonts w:ascii="Arial" w:eastAsia="Times New Roman" w:hAnsi="Arial" w:cs="Arial"/>
            <w:color w:val="222222"/>
            <w:shd w:val="clear" w:color="auto" w:fill="FFFFFF"/>
          </w:rPr>
          <w:delText>Yours sincerely,</w:delText>
        </w:r>
        <w:r w:rsidR="00011282" w:rsidRPr="00011282" w:rsidDel="0071214F">
          <w:rPr>
            <w:rFonts w:ascii="Arial" w:eastAsia="Times New Roman" w:hAnsi="Arial" w:cs="Arial"/>
            <w:color w:val="222222"/>
          </w:rPr>
          <w:br/>
        </w:r>
        <w:r w:rsidR="00011282" w:rsidRPr="00011282" w:rsidDel="0071214F">
          <w:rPr>
            <w:rFonts w:ascii="Arial" w:eastAsia="Times New Roman" w:hAnsi="Arial" w:cs="Arial"/>
            <w:color w:val="222222"/>
          </w:rPr>
          <w:br/>
        </w:r>
        <w:r w:rsidR="00011282" w:rsidRPr="00011282" w:rsidDel="0071214F">
          <w:rPr>
            <w:rFonts w:ascii="Arial" w:eastAsia="Times New Roman" w:hAnsi="Arial" w:cs="Arial"/>
            <w:color w:val="222222"/>
            <w:shd w:val="clear" w:color="auto" w:fill="FFFFFF"/>
          </w:rPr>
          <w:delText>Ori Friedman, PhD</w:delText>
        </w:r>
        <w:r w:rsidR="00011282" w:rsidRPr="00011282" w:rsidDel="0071214F">
          <w:rPr>
            <w:rFonts w:ascii="Arial" w:eastAsia="Times New Roman" w:hAnsi="Arial" w:cs="Arial"/>
            <w:color w:val="222222"/>
          </w:rPr>
          <w:br/>
        </w:r>
        <w:r w:rsidR="00011282" w:rsidRPr="00011282" w:rsidDel="0071214F">
          <w:rPr>
            <w:rFonts w:ascii="Arial" w:eastAsia="Times New Roman" w:hAnsi="Arial" w:cs="Arial"/>
            <w:color w:val="222222"/>
            <w:shd w:val="clear" w:color="auto" w:fill="FFFFFF"/>
          </w:rPr>
          <w:delText>Associate Editor</w:delText>
        </w:r>
        <w:r w:rsidR="00011282" w:rsidRPr="00011282" w:rsidDel="0071214F">
          <w:rPr>
            <w:rFonts w:ascii="Arial" w:eastAsia="Times New Roman" w:hAnsi="Arial" w:cs="Arial"/>
            <w:color w:val="222222"/>
          </w:rPr>
          <w:br/>
        </w:r>
        <w:r w:rsidR="00011282" w:rsidRPr="00011282" w:rsidDel="0071214F">
          <w:rPr>
            <w:rFonts w:ascii="Arial" w:eastAsia="Times New Roman" w:hAnsi="Arial" w:cs="Arial"/>
            <w:color w:val="222222"/>
            <w:shd w:val="clear" w:color="auto" w:fill="FFFFFF"/>
          </w:rPr>
          <w:delText>Cognition</w:delText>
        </w:r>
      </w:del>
    </w:p>
    <w:p w:rsidR="0071214F" w:rsidDel="00DC1A7B" w:rsidRDefault="0071214F" w:rsidP="00011282">
      <w:pPr>
        <w:rPr>
          <w:del w:id="5" w:author="Vladimir M. Sloutsky" w:date="2019-09-10T12:13:00Z"/>
          <w:rFonts w:ascii="Arial" w:eastAsia="Times New Roman" w:hAnsi="Arial" w:cs="Arial"/>
          <w:color w:val="222222"/>
          <w:shd w:val="clear" w:color="auto" w:fill="FFFFFF"/>
        </w:rPr>
      </w:pPr>
    </w:p>
    <w:p w:rsidR="00DC1A7B" w:rsidRDefault="00DC1A7B" w:rsidP="00011282">
      <w:pPr>
        <w:rPr>
          <w:ins w:id="6" w:author="Vladimir M. Sloutsky" w:date="2019-09-10T12:13:00Z"/>
          <w:rFonts w:ascii="Arial" w:eastAsia="Times New Roman" w:hAnsi="Arial" w:cs="Arial"/>
          <w:color w:val="222222"/>
          <w:shd w:val="clear" w:color="auto" w:fill="FFFFFF"/>
        </w:rPr>
      </w:pPr>
    </w:p>
    <w:p w:rsidR="0071214F" w:rsidDel="00DC1A7B" w:rsidRDefault="0071214F" w:rsidP="00011282">
      <w:pPr>
        <w:rPr>
          <w:ins w:id="7" w:author="Nate Blanco" w:date="2019-09-09T06:21:00Z"/>
          <w:del w:id="8" w:author="Vladimir M. Sloutsky" w:date="2019-09-10T12:13:00Z"/>
          <w:rFonts w:ascii="Arial" w:eastAsia="Times New Roman" w:hAnsi="Arial" w:cs="Arial"/>
          <w:color w:val="222222"/>
          <w:shd w:val="clear" w:color="auto" w:fill="FFFFFF"/>
        </w:rPr>
      </w:pPr>
    </w:p>
    <w:p w:rsidR="00EC1806" w:rsidRDefault="00011282" w:rsidP="00011282">
      <w:pPr>
        <w:rPr>
          <w:ins w:id="9" w:author="Vladimir M. Sloutsky" w:date="2019-09-10T11:31:00Z"/>
          <w:rFonts w:ascii="Arial" w:eastAsia="Times New Roman" w:hAnsi="Arial" w:cs="Arial"/>
          <w:color w:val="222222"/>
          <w:shd w:val="clear" w:color="auto" w:fill="FFFFFF"/>
        </w:rPr>
      </w:pPr>
      <w:del w:id="10" w:author="Vladimir M. Sloutsky" w:date="2019-09-10T12:13:00Z">
        <w:r w:rsidRPr="00011282" w:rsidDel="00DC1A7B">
          <w:rPr>
            <w:rFonts w:ascii="Arial" w:eastAsia="Times New Roman" w:hAnsi="Arial" w:cs="Arial"/>
            <w:color w:val="222222"/>
          </w:rPr>
          <w:br/>
        </w:r>
        <w:r w:rsidRPr="00011282" w:rsidDel="00DC1A7B">
          <w:rPr>
            <w:rFonts w:ascii="Arial" w:eastAsia="Times New Roman" w:hAnsi="Arial" w:cs="Arial"/>
            <w:color w:val="222222"/>
          </w:rPr>
          <w:br/>
        </w:r>
        <w:r w:rsidRPr="00011282" w:rsidDel="00DC1A7B">
          <w:rPr>
            <w:rFonts w:ascii="Arial" w:eastAsia="Times New Roman" w:hAnsi="Arial" w:cs="Arial"/>
            <w:color w:val="222222"/>
            <w:shd w:val="clear" w:color="auto" w:fill="FFFFFF"/>
          </w:rPr>
          <w:delText>Reviewers' comments:</w:delText>
        </w:r>
        <w:r w:rsidRPr="00011282" w:rsidDel="00DC1A7B">
          <w:rPr>
            <w:rFonts w:ascii="Arial" w:eastAsia="Times New Roman" w:hAnsi="Arial" w:cs="Arial"/>
            <w:color w:val="222222"/>
          </w:rPr>
          <w:br/>
        </w:r>
        <w:r w:rsidRPr="00011282" w:rsidDel="00DC1A7B">
          <w:rPr>
            <w:rFonts w:ascii="Arial" w:eastAsia="Times New Roman" w:hAnsi="Arial" w:cs="Arial"/>
            <w:color w:val="222222"/>
          </w:rPr>
          <w:br/>
        </w:r>
        <w:r w:rsidRPr="00011282" w:rsidDel="00DC1A7B">
          <w:rPr>
            <w:rFonts w:ascii="Arial" w:eastAsia="Times New Roman" w:hAnsi="Arial" w:cs="Arial"/>
            <w:color w:val="222222"/>
          </w:rPr>
          <w:br/>
        </w:r>
      </w:del>
      <w:r w:rsidRPr="00011282">
        <w:rPr>
          <w:rFonts w:ascii="Arial" w:eastAsia="Times New Roman" w:hAnsi="Arial" w:cs="Arial"/>
          <w:color w:val="222222"/>
          <w:shd w:val="clear" w:color="auto" w:fill="FFFFFF"/>
        </w:rPr>
        <w:t xml:space="preserve">Reviewer </w:t>
      </w:r>
      <w:del w:id="11" w:author="Vladimir M. Sloutsky" w:date="2019-09-10T11:31:00Z">
        <w:r w:rsidRPr="00011282" w:rsidDel="00EC1806">
          <w:rPr>
            <w:rFonts w:ascii="Arial" w:eastAsia="Times New Roman" w:hAnsi="Arial" w:cs="Arial"/>
            <w:color w:val="222222"/>
            <w:shd w:val="clear" w:color="auto" w:fill="FFFFFF"/>
          </w:rPr>
          <w:delText>#</w:delText>
        </w:r>
      </w:del>
      <w:r w:rsidRPr="00011282">
        <w:rPr>
          <w:rFonts w:ascii="Arial" w:eastAsia="Times New Roman" w:hAnsi="Arial" w:cs="Arial"/>
          <w:color w:val="222222"/>
          <w:shd w:val="clear" w:color="auto" w:fill="FFFFFF"/>
        </w:rPr>
        <w:t xml:space="preserve">1: </w:t>
      </w:r>
      <w:del w:id="12" w:author="Vladimir M. Sloutsky" w:date="2019-09-10T11:30:00Z">
        <w:r w:rsidRPr="00011282" w:rsidDel="00EC1806">
          <w:rPr>
            <w:rFonts w:ascii="Arial" w:eastAsia="Times New Roman" w:hAnsi="Arial" w:cs="Arial"/>
            <w:color w:val="222222"/>
            <w:shd w:val="clear" w:color="auto" w:fill="FFFFFF"/>
          </w:rPr>
          <w:delText>This manuscript presents an empirical study and a computational investigation of the effects of object saliency on preschool-aged children's exploration patterns in a simplified 4-armed bandit task. The work is motivated from a broader literature on the developing prefrontal context and it's role in guiding exploratory decision making, raising the hypothesis that children's ability to engage in systematic exploration could be explained by "different mechanisms": namely distributed attention that promotes broad information gathering. The experimenters tested their hypothesis by systematically manipulating the salience of a visual cue linked to differing reward outcomes in three conditions (Baseline - no salience; Congruent - salient object is high-reward object; Conflict - salient object is low-reward object). They find that children in the baseline condition explore "systematically", where-as children in the salient conditions do not.  Specifically, however,</w:delText>
        </w:r>
        <w:r w:rsidR="00C97B55" w:rsidDel="00EC1806">
          <w:rPr>
            <w:rFonts w:ascii="Arial" w:eastAsia="Times New Roman" w:hAnsi="Arial" w:cs="Arial"/>
            <w:color w:val="222222"/>
          </w:rPr>
          <w:delText xml:space="preserve"> </w:delText>
        </w:r>
        <w:r w:rsidRPr="00011282" w:rsidDel="00EC1806">
          <w:rPr>
            <w:rFonts w:ascii="Arial" w:eastAsia="Times New Roman" w:hAnsi="Arial" w:cs="Arial"/>
            <w:color w:val="222222"/>
            <w:shd w:val="clear" w:color="auto" w:fill="FFFFFF"/>
          </w:rPr>
          <w:delText>children's exploratory responses in the Conflict condition approach random exploration, where-as children's responding in the Congruent condition show fast learning of the high-reward location and probability matching to these rewards.   From these results, the authors suggest their claim is supported - that distributed attention is thus responsible for young children's broad exploratory search. </w:delText>
        </w:r>
        <w:r w:rsidRPr="00011282" w:rsidDel="00EC1806">
          <w:rPr>
            <w:rFonts w:ascii="Arial" w:eastAsia="Times New Roman" w:hAnsi="Arial" w:cs="Arial"/>
            <w:color w:val="222222"/>
          </w:rPr>
          <w:br/>
        </w:r>
      </w:del>
      <w:r w:rsidRPr="00011282">
        <w:rPr>
          <w:rFonts w:ascii="Arial" w:eastAsia="Times New Roman" w:hAnsi="Arial" w:cs="Arial"/>
          <w:color w:val="222222"/>
        </w:rPr>
        <w:br/>
      </w:r>
    </w:p>
    <w:p w:rsidR="00EC1806" w:rsidRDefault="00011282" w:rsidP="00EC1806">
      <w:pPr>
        <w:pStyle w:val="ListParagraph"/>
        <w:numPr>
          <w:ilvl w:val="0"/>
          <w:numId w:val="1"/>
        </w:numPr>
        <w:rPr>
          <w:ins w:id="13" w:author="Vladimir M. Sloutsky" w:date="2019-09-10T11:31:00Z"/>
          <w:rFonts w:ascii="Arial" w:eastAsia="Times New Roman" w:hAnsi="Arial" w:cs="Arial"/>
          <w:color w:val="222222"/>
          <w:shd w:val="clear" w:color="auto" w:fill="FFFFFF"/>
        </w:rPr>
      </w:pPr>
      <w:r w:rsidRPr="00EC1806">
        <w:rPr>
          <w:rFonts w:ascii="Arial" w:eastAsia="Times New Roman" w:hAnsi="Arial" w:cs="Arial"/>
          <w:color w:val="222222"/>
          <w:shd w:val="clear" w:color="auto" w:fill="FFFFFF"/>
          <w:rPrChange w:id="14" w:author="Vladimir M. Sloutsky" w:date="2019-09-10T11:31:00Z">
            <w:rPr>
              <w:shd w:val="clear" w:color="auto" w:fill="FFFFFF"/>
            </w:rPr>
          </w:rPrChange>
        </w:rPr>
        <w:t>There is much to like about this paper.  First, and most importantly, these questions are timely and deeply about core mechanisms in cognition. There is a large and growing literature on children's "active learning" which can stand to be tremendously informed by evidence for executive function and attention, specifically, in</w:t>
      </w:r>
      <w:r w:rsidR="00C97B55" w:rsidRPr="00EC1806">
        <w:rPr>
          <w:rFonts w:ascii="Arial" w:eastAsia="Times New Roman" w:hAnsi="Arial" w:cs="Arial"/>
          <w:color w:val="222222"/>
          <w:shd w:val="clear" w:color="auto" w:fill="FFFFFF"/>
          <w:rPrChange w:id="15" w:author="Vladimir M. Sloutsky" w:date="2019-09-10T11:31:00Z">
            <w:rPr>
              <w:shd w:val="clear" w:color="auto" w:fill="FFFFFF"/>
            </w:rPr>
          </w:rPrChange>
        </w:rPr>
        <w:t xml:space="preserve"> </w:t>
      </w:r>
      <w:r w:rsidRPr="00EC1806">
        <w:rPr>
          <w:rFonts w:ascii="Arial" w:eastAsia="Times New Roman" w:hAnsi="Arial" w:cs="Arial"/>
          <w:color w:val="222222"/>
          <w:shd w:val="clear" w:color="auto" w:fill="FFFFFF"/>
          <w:rPrChange w:id="16" w:author="Vladimir M. Sloutsky" w:date="2019-09-10T11:31:00Z">
            <w:rPr>
              <w:shd w:val="clear" w:color="auto" w:fill="FFFFFF"/>
            </w:rPr>
          </w:rPrChange>
        </w:rPr>
        <w:t>development. Furthermore, the use of modeling really helps to clarify the distinctions (as found in differing parameterizations) between conditions; I commend the authors on clearly articulating these models (and especially impressive to concisely explain the models in a short report format) The figures were particularly appreciated. </w:t>
      </w:r>
    </w:p>
    <w:p w:rsidR="00EC1806" w:rsidRDefault="00EC1806" w:rsidP="00EC1806">
      <w:pPr>
        <w:ind w:left="720"/>
        <w:rPr>
          <w:ins w:id="17" w:author="Vladimir M. Sloutsky" w:date="2019-09-10T11:31:00Z"/>
          <w:rFonts w:ascii="Arial" w:eastAsia="Times New Roman" w:hAnsi="Arial" w:cs="Arial"/>
          <w:color w:val="222222"/>
          <w:shd w:val="clear" w:color="auto" w:fill="FFFFFF"/>
        </w:rPr>
      </w:pPr>
    </w:p>
    <w:p w:rsidR="00EC1806" w:rsidRPr="00EC1806" w:rsidRDefault="00EC1806" w:rsidP="00EC1806">
      <w:pPr>
        <w:ind w:left="720"/>
        <w:rPr>
          <w:ins w:id="18" w:author="Vladimir M. Sloutsky" w:date="2019-09-10T11:31:00Z"/>
          <w:rFonts w:ascii="Arial" w:eastAsia="Times New Roman" w:hAnsi="Arial" w:cs="Arial"/>
          <w:color w:val="222222"/>
          <w:shd w:val="clear" w:color="auto" w:fill="FFFFFF"/>
          <w:rPrChange w:id="19" w:author="Vladimir M. Sloutsky" w:date="2019-09-10T11:31:00Z">
            <w:rPr>
              <w:ins w:id="20" w:author="Vladimir M. Sloutsky" w:date="2019-09-10T11:31:00Z"/>
              <w:shd w:val="clear" w:color="auto" w:fill="FFFFFF"/>
            </w:rPr>
          </w:rPrChange>
        </w:rPr>
        <w:pPrChange w:id="21" w:author="Vladimir M. Sloutsky" w:date="2019-09-10T11:31:00Z">
          <w:pPr>
            <w:pStyle w:val="ListParagraph"/>
            <w:numPr>
              <w:numId w:val="1"/>
            </w:numPr>
            <w:ind w:hanging="360"/>
          </w:pPr>
        </w:pPrChange>
      </w:pPr>
      <w:ins w:id="22" w:author="Vladimir M. Sloutsky" w:date="2019-09-10T11:31:00Z">
        <w:r>
          <w:rPr>
            <w:rFonts w:ascii="Arial" w:eastAsia="Times New Roman" w:hAnsi="Arial" w:cs="Arial"/>
            <w:color w:val="222222"/>
            <w:shd w:val="clear" w:color="auto" w:fill="FFFFFF"/>
          </w:rPr>
          <w:t xml:space="preserve">We </w:t>
        </w:r>
      </w:ins>
      <w:ins w:id="23" w:author="Vladimir M. Sloutsky" w:date="2019-09-10T11:32:00Z">
        <w:r>
          <w:rPr>
            <w:rFonts w:ascii="Arial" w:eastAsia="Times New Roman" w:hAnsi="Arial" w:cs="Arial"/>
            <w:color w:val="222222"/>
            <w:shd w:val="clear" w:color="auto" w:fill="FFFFFF"/>
          </w:rPr>
          <w:t>appreciate these comments.</w:t>
        </w:r>
      </w:ins>
    </w:p>
    <w:p w:rsidR="00EC1806" w:rsidRPr="00EC1806" w:rsidRDefault="00EC1806" w:rsidP="00EC1806">
      <w:pPr>
        <w:rPr>
          <w:ins w:id="24" w:author="Vladimir M. Sloutsky" w:date="2019-09-10T11:31:00Z"/>
          <w:rFonts w:ascii="Arial" w:eastAsia="Times New Roman" w:hAnsi="Arial" w:cs="Arial"/>
          <w:color w:val="222222"/>
          <w:shd w:val="clear" w:color="auto" w:fill="FFFFFF"/>
          <w:rPrChange w:id="25" w:author="Vladimir M. Sloutsky" w:date="2019-09-10T11:31:00Z">
            <w:rPr>
              <w:ins w:id="26" w:author="Vladimir M. Sloutsky" w:date="2019-09-10T11:31:00Z"/>
              <w:shd w:val="clear" w:color="auto" w:fill="FFFFFF"/>
            </w:rPr>
          </w:rPrChange>
        </w:rPr>
        <w:pPrChange w:id="27" w:author="Vladimir M. Sloutsky" w:date="2019-09-10T11:31:00Z">
          <w:pPr>
            <w:pStyle w:val="ListParagraph"/>
            <w:numPr>
              <w:numId w:val="1"/>
            </w:numPr>
            <w:ind w:hanging="360"/>
          </w:pPr>
        </w:pPrChange>
      </w:pPr>
    </w:p>
    <w:p w:rsidR="00C97B55" w:rsidRPr="00EC1806" w:rsidRDefault="00011282" w:rsidP="00EC1806">
      <w:pPr>
        <w:pStyle w:val="ListParagraph"/>
        <w:numPr>
          <w:ilvl w:val="0"/>
          <w:numId w:val="1"/>
        </w:numPr>
        <w:rPr>
          <w:rFonts w:ascii="Arial" w:eastAsia="Times New Roman" w:hAnsi="Arial" w:cs="Arial"/>
          <w:color w:val="222222"/>
          <w:shd w:val="clear" w:color="auto" w:fill="FFFFFF"/>
          <w:rPrChange w:id="28" w:author="Vladimir M. Sloutsky" w:date="2019-09-10T11:31:00Z">
            <w:rPr>
              <w:shd w:val="clear" w:color="auto" w:fill="FFFFFF"/>
            </w:rPr>
          </w:rPrChange>
        </w:rPr>
        <w:pPrChange w:id="29" w:author="Vladimir M. Sloutsky" w:date="2019-09-10T11:31:00Z">
          <w:pPr/>
        </w:pPrChange>
      </w:pPr>
      <w:del w:id="30" w:author="Vladimir M. Sloutsky" w:date="2019-09-10T11:31:00Z">
        <w:r w:rsidRPr="00EC1806" w:rsidDel="00EC1806">
          <w:rPr>
            <w:rFonts w:ascii="Arial" w:eastAsia="Times New Roman" w:hAnsi="Arial" w:cs="Arial"/>
            <w:color w:val="222222"/>
            <w:rPrChange w:id="31" w:author="Vladimir M. Sloutsky" w:date="2019-09-10T11:31:00Z">
              <w:rPr/>
            </w:rPrChange>
          </w:rPr>
          <w:br/>
        </w:r>
        <w:r w:rsidRPr="00EC1806" w:rsidDel="00EC1806">
          <w:rPr>
            <w:rFonts w:ascii="Arial" w:eastAsia="Times New Roman" w:hAnsi="Arial" w:cs="Arial"/>
            <w:color w:val="222222"/>
            <w:rPrChange w:id="32" w:author="Vladimir M. Sloutsky" w:date="2019-09-10T11:31:00Z">
              <w:rPr/>
            </w:rPrChange>
          </w:rPr>
          <w:br/>
        </w:r>
      </w:del>
      <w:ins w:id="33" w:author="Vladimir M. Sloutsky" w:date="2019-09-10T11:33:00Z">
        <w:r w:rsidR="00EC1806" w:rsidRPr="00EC1806">
          <w:rPr>
            <w:rFonts w:ascii="Arial" w:eastAsia="Times New Roman" w:hAnsi="Arial" w:cs="Arial"/>
            <w:color w:val="222222"/>
            <w:shd w:val="clear" w:color="auto" w:fill="FFFFFF"/>
          </w:rPr>
          <w:t xml:space="preserve"> </w:t>
        </w:r>
      </w:ins>
      <w:moveToRangeStart w:id="34" w:author="Vladimir M. Sloutsky" w:date="2019-09-10T11:33:00Z" w:name="move19007609"/>
      <w:moveTo w:id="35" w:author="Vladimir M. Sloutsky" w:date="2019-09-10T11:33:00Z">
        <w:r w:rsidR="00EC1806" w:rsidRPr="00011282">
          <w:rPr>
            <w:rFonts w:ascii="Arial" w:eastAsia="Times New Roman" w:hAnsi="Arial" w:cs="Arial"/>
            <w:color w:val="222222"/>
            <w:shd w:val="clear" w:color="auto" w:fill="FFFFFF"/>
          </w:rPr>
          <w:t>First, it's worth stressing that the Competition condition DOES tax the PFC as it involves inhibition ('avoid the salient cue') as well as finding and tracking the high reward location, (not the salient cue). (Note that just because a PFC is developing, doesn't mean it is not critically being used.) This taxation appears to lead to broad, albeit random(-</w:t>
        </w:r>
        <w:proofErr w:type="spellStart"/>
        <w:r w:rsidR="00EC1806" w:rsidRPr="00011282">
          <w:rPr>
            <w:rFonts w:ascii="Arial" w:eastAsia="Times New Roman" w:hAnsi="Arial" w:cs="Arial"/>
            <w:color w:val="222222"/>
            <w:shd w:val="clear" w:color="auto" w:fill="FFFFFF"/>
          </w:rPr>
          <w:t>ish</w:t>
        </w:r>
        <w:proofErr w:type="spellEnd"/>
        <w:r w:rsidR="00EC1806" w:rsidRPr="00011282">
          <w:rPr>
            <w:rFonts w:ascii="Arial" w:eastAsia="Times New Roman" w:hAnsi="Arial" w:cs="Arial"/>
            <w:color w:val="222222"/>
            <w:shd w:val="clear" w:color="auto" w:fill="FFFFFF"/>
          </w:rPr>
          <w:t>), search. But it's worth noting that children seemed able to avoid the trap of always choosing the salient cue in this condition (which I suspect the authors were originally hoping to find given the attention story).</w:t>
        </w:r>
        <w:r w:rsidR="00EC1806">
          <w:rPr>
            <w:rFonts w:ascii="Arial" w:eastAsia="Times New Roman" w:hAnsi="Arial" w:cs="Arial"/>
            <w:color w:val="222222"/>
            <w:shd w:val="clear" w:color="auto" w:fill="FFFFFF"/>
          </w:rPr>
          <w:t xml:space="preserve"> </w:t>
        </w:r>
        <w:r w:rsidR="00EC1806" w:rsidRPr="00011282">
          <w:rPr>
            <w:rFonts w:ascii="Arial" w:eastAsia="Times New Roman" w:hAnsi="Arial" w:cs="Arial"/>
            <w:color w:val="222222"/>
            <w:shd w:val="clear" w:color="auto" w:fill="FFFFFF"/>
          </w:rPr>
          <w:t xml:space="preserve"> </w:t>
        </w:r>
        <w:proofErr w:type="gramStart"/>
        <w:r w:rsidR="00EC1806" w:rsidRPr="00011282">
          <w:rPr>
            <w:rFonts w:ascii="Arial" w:eastAsia="Times New Roman" w:hAnsi="Arial" w:cs="Arial"/>
            <w:color w:val="222222"/>
            <w:shd w:val="clear" w:color="auto" w:fill="FFFFFF"/>
          </w:rPr>
          <w:t>So</w:t>
        </w:r>
        <w:proofErr w:type="gramEnd"/>
        <w:r w:rsidR="00EC1806" w:rsidRPr="00011282">
          <w:rPr>
            <w:rFonts w:ascii="Arial" w:eastAsia="Times New Roman" w:hAnsi="Arial" w:cs="Arial"/>
            <w:color w:val="222222"/>
            <w:shd w:val="clear" w:color="auto" w:fill="FFFFFF"/>
          </w:rPr>
          <w:t xml:space="preserve"> attention is focused on an item, but children in this condition manage to not get trapped by it and still managed to search items broadly. In a sense, this is evidence in conflict with the authors primary claim, but because of the slightly odd definition of "systematic search" they are able to argue that random search (though it is broad) is not systematic.</w:t>
        </w:r>
      </w:moveTo>
      <w:moveToRangeEnd w:id="34"/>
      <w:del w:id="36" w:author="Vladimir M. Sloutsky" w:date="2019-09-10T11:33:00Z">
        <w:r w:rsidRPr="00EC1806" w:rsidDel="00EC1806">
          <w:rPr>
            <w:rFonts w:ascii="Arial" w:eastAsia="Times New Roman" w:hAnsi="Arial" w:cs="Arial"/>
            <w:color w:val="222222"/>
            <w:shd w:val="clear" w:color="auto" w:fill="FFFFFF"/>
            <w:rPrChange w:id="37" w:author="Vladimir M. Sloutsky" w:date="2019-09-10T11:31:00Z">
              <w:rPr>
                <w:shd w:val="clear" w:color="auto" w:fill="FFFFFF"/>
              </w:rPr>
            </w:rPrChange>
          </w:rPr>
          <w:delText>There are some big claims here for a brief report, and it's worth taking a closer look at the data for those claims. Most of my concerns stem from the claims drawn from this data, given potential "confounds" in the methodological approach (given the argument about PFC).  One critical "high level" argument the authors present is that this evidence demonstrates that "attention drives exploratory behavior in early development", with the implication that finding evidence for this explains why one observes systematic exploration in childhood, despite a developing PFC. There are some strange logical jumps here, primarily with the authors use of the term "systematic exploration" to motivate their experiment.</w:delText>
        </w:r>
      </w:del>
    </w:p>
    <w:p w:rsidR="00C97B55" w:rsidRDefault="00011282" w:rsidP="00011282">
      <w:pPr>
        <w:rPr>
          <w:rFonts w:ascii="Arial" w:eastAsia="Times New Roman" w:hAnsi="Arial" w:cs="Arial"/>
          <w:color w:val="222222"/>
          <w:shd w:val="clear" w:color="auto" w:fill="FFFFFF"/>
        </w:rPr>
      </w:pPr>
      <w:del w:id="38" w:author="Vladimir M. Sloutsky" w:date="2019-09-10T11:33:00Z">
        <w:r w:rsidRPr="00011282" w:rsidDel="00EC1806">
          <w:rPr>
            <w:rFonts w:ascii="Arial" w:eastAsia="Times New Roman" w:hAnsi="Arial" w:cs="Arial"/>
            <w:color w:val="222222"/>
          </w:rPr>
          <w:br/>
        </w:r>
      </w:del>
      <w:moveFromRangeStart w:id="39" w:author="Vladimir M. Sloutsky" w:date="2019-09-10T11:33:00Z" w:name="move19007609"/>
      <w:moveFrom w:id="40" w:author="Vladimir M. Sloutsky" w:date="2019-09-10T11:33:00Z">
        <w:r w:rsidRPr="00011282" w:rsidDel="00EC1806">
          <w:rPr>
            <w:rFonts w:ascii="Arial" w:eastAsia="Times New Roman" w:hAnsi="Arial" w:cs="Arial"/>
            <w:color w:val="222222"/>
            <w:shd w:val="clear" w:color="auto" w:fill="FFFFFF"/>
          </w:rPr>
          <w:t>First, it's worth stressing that the Competition condition DOES tax the PFC as it involves inhibition ('avoid the salient cue') as well as finding and tracking the high reward location, (not the salient cue). (Note that just because a PFC is developing, doesn't mean it is not critically being used.) This taxation appears to lead to broad, albeit random(-ish), search. But it's worth noting that children seemed able to avoid the trap of always choosing the salient cue in this condition (which I suspect the authors were originally hoping to find given the attention story).</w:t>
        </w:r>
        <w:r w:rsidR="00C97B55" w:rsidDel="00EC1806">
          <w:rPr>
            <w:rFonts w:ascii="Arial" w:eastAsia="Times New Roman" w:hAnsi="Arial" w:cs="Arial"/>
            <w:color w:val="222222"/>
            <w:shd w:val="clear" w:color="auto" w:fill="FFFFFF"/>
          </w:rPr>
          <w:t xml:space="preserve"> </w:t>
        </w:r>
        <w:r w:rsidRPr="00011282" w:rsidDel="00EC1806">
          <w:rPr>
            <w:rFonts w:ascii="Arial" w:eastAsia="Times New Roman" w:hAnsi="Arial" w:cs="Arial"/>
            <w:color w:val="222222"/>
            <w:shd w:val="clear" w:color="auto" w:fill="FFFFFF"/>
          </w:rPr>
          <w:t xml:space="preserve"> So attention is focused on an item, but children in this condition manage to not get trapped by it and still managed to search items broadly. In a sense, this is evidence in conflict with the authors primary claim, but because of the slightly odd definition of "systematic search" they are able to argue that random search (though it is broad) is not systematic.</w:t>
        </w:r>
      </w:moveFrom>
      <w:moveFromRangeEnd w:id="39"/>
    </w:p>
    <w:p w:rsidR="00C97B55" w:rsidRDefault="00C97B55" w:rsidP="00011282">
      <w:pPr>
        <w:rPr>
          <w:rFonts w:ascii="Arial" w:eastAsia="Times New Roman" w:hAnsi="Arial" w:cs="Arial"/>
          <w:color w:val="222222"/>
          <w:shd w:val="clear" w:color="auto" w:fill="FFFFFF"/>
        </w:rPr>
      </w:pPr>
    </w:p>
    <w:p w:rsidR="00CA582A" w:rsidDel="00E472E1" w:rsidRDefault="009E56C5" w:rsidP="009E56C5">
      <w:pPr>
        <w:ind w:left="720"/>
        <w:rPr>
          <w:ins w:id="41" w:author="Vladimir M. Sloutsky" w:date="2019-09-04T16:55:00Z"/>
          <w:del w:id="42" w:author="Nate Blanco" w:date="2019-09-09T06:54:00Z"/>
          <w:rFonts w:ascii="Arial" w:eastAsia="Times New Roman" w:hAnsi="Arial" w:cs="Arial"/>
          <w:color w:val="222222"/>
          <w:shd w:val="clear" w:color="auto" w:fill="FFFFFF"/>
        </w:rPr>
      </w:pPr>
      <w:r>
        <w:rPr>
          <w:rFonts w:ascii="Arial" w:eastAsia="Times New Roman" w:hAnsi="Arial" w:cs="Arial"/>
          <w:color w:val="222222"/>
          <w:shd w:val="clear" w:color="auto" w:fill="FFFFFF"/>
        </w:rPr>
        <w:t xml:space="preserve">There are a number of </w:t>
      </w:r>
      <w:ins w:id="43" w:author="Vladimir M. Sloutsky" w:date="2019-09-04T16:52:00Z">
        <w:r w:rsidR="00CA582A">
          <w:rPr>
            <w:rFonts w:ascii="Arial" w:eastAsia="Times New Roman" w:hAnsi="Arial" w:cs="Arial"/>
            <w:color w:val="222222"/>
            <w:shd w:val="clear" w:color="auto" w:fill="FFFFFF"/>
          </w:rPr>
          <w:t xml:space="preserve">important </w:t>
        </w:r>
      </w:ins>
      <w:r>
        <w:rPr>
          <w:rFonts w:ascii="Arial" w:eastAsia="Times New Roman" w:hAnsi="Arial" w:cs="Arial"/>
          <w:color w:val="222222"/>
          <w:shd w:val="clear" w:color="auto" w:fill="FFFFFF"/>
        </w:rPr>
        <w:t>points here</w:t>
      </w:r>
      <w:r w:rsidR="00CA582A">
        <w:rPr>
          <w:rFonts w:ascii="Arial" w:eastAsia="Times New Roman" w:hAnsi="Arial" w:cs="Arial"/>
          <w:color w:val="222222"/>
          <w:shd w:val="clear" w:color="auto" w:fill="FFFFFF"/>
        </w:rPr>
        <w:t xml:space="preserve">, and to address these points we </w:t>
      </w:r>
      <w:ins w:id="44" w:author="Nate Blanco" w:date="2019-09-09T06:55:00Z">
        <w:r w:rsidR="00E472E1">
          <w:rPr>
            <w:rFonts w:ascii="Arial" w:eastAsia="Times New Roman" w:hAnsi="Arial" w:cs="Arial"/>
            <w:color w:val="222222"/>
            <w:shd w:val="clear" w:color="auto" w:fill="FFFFFF"/>
          </w:rPr>
          <w:t xml:space="preserve">have substantially </w:t>
        </w:r>
      </w:ins>
      <w:r w:rsidR="00CA582A">
        <w:rPr>
          <w:rFonts w:ascii="Arial" w:eastAsia="Times New Roman" w:hAnsi="Arial" w:cs="Arial"/>
          <w:color w:val="222222"/>
          <w:shd w:val="clear" w:color="auto" w:fill="FFFFFF"/>
        </w:rPr>
        <w:t xml:space="preserve">revised both the Introduction (pg. 4-5) and Discussion (pg. </w:t>
      </w:r>
      <w:ins w:id="45" w:author="Nate Blanco" w:date="2019-09-09T06:45:00Z">
        <w:r w:rsidR="00DF1E9B">
          <w:rPr>
            <w:rFonts w:ascii="Arial" w:eastAsia="Times New Roman" w:hAnsi="Arial" w:cs="Arial"/>
            <w:color w:val="222222"/>
            <w:shd w:val="clear" w:color="auto" w:fill="FFFFFF"/>
          </w:rPr>
          <w:t>17-18</w:t>
        </w:r>
      </w:ins>
      <w:del w:id="46" w:author="Nate Blanco" w:date="2019-09-09T06:45:00Z">
        <w:r w:rsidR="00CA582A" w:rsidDel="00DF1E9B">
          <w:rPr>
            <w:rFonts w:ascii="Arial" w:eastAsia="Times New Roman" w:hAnsi="Arial" w:cs="Arial"/>
            <w:color w:val="222222"/>
            <w:shd w:val="clear" w:color="auto" w:fill="FFFFFF"/>
          </w:rPr>
          <w:delText>XX</w:delText>
        </w:r>
      </w:del>
      <w:r w:rsidR="00CA582A">
        <w:rPr>
          <w:rFonts w:ascii="Arial" w:eastAsia="Times New Roman" w:hAnsi="Arial" w:cs="Arial"/>
          <w:color w:val="222222"/>
          <w:shd w:val="clear" w:color="auto" w:fill="FFFFFF"/>
        </w:rPr>
        <w:t>)</w:t>
      </w:r>
      <w:ins w:id="47" w:author="Vladimir M. Sloutsky" w:date="2019-09-04T16:57:00Z">
        <w:r w:rsidR="00CA582A">
          <w:rPr>
            <w:rFonts w:ascii="Arial" w:eastAsia="Times New Roman" w:hAnsi="Arial" w:cs="Arial"/>
            <w:color w:val="222222"/>
            <w:shd w:val="clear" w:color="auto" w:fill="FFFFFF"/>
          </w:rPr>
          <w:t xml:space="preserve">. </w:t>
        </w:r>
        <w:del w:id="48" w:author="Nate Blanco" w:date="2019-09-09T06:24:00Z">
          <w:r w:rsidR="00CA582A" w:rsidDel="00E42E42">
            <w:rPr>
              <w:rFonts w:ascii="Arial" w:eastAsia="Times New Roman" w:hAnsi="Arial" w:cs="Arial"/>
              <w:color w:val="222222"/>
              <w:shd w:val="clear" w:color="auto" w:fill="FFFFFF"/>
            </w:rPr>
            <w:delText>Specifically XXX</w:delText>
          </w:r>
        </w:del>
      </w:ins>
    </w:p>
    <w:p w:rsidR="00E42E42" w:rsidDel="00E472E1" w:rsidRDefault="00E42E42">
      <w:pPr>
        <w:ind w:left="720"/>
        <w:rPr>
          <w:ins w:id="49" w:author="Vladimir M. Sloutsky" w:date="2019-09-04T16:55:00Z"/>
          <w:del w:id="50" w:author="Nate Blanco" w:date="2019-09-09T06:55:00Z"/>
          <w:rFonts w:ascii="Arial" w:eastAsia="Times New Roman" w:hAnsi="Arial" w:cs="Arial"/>
          <w:color w:val="222222"/>
          <w:shd w:val="clear" w:color="auto" w:fill="FFFFFF"/>
        </w:rPr>
      </w:pPr>
      <w:ins w:id="51" w:author="Nate Blanco" w:date="2019-09-09T06:23:00Z">
        <w:r>
          <w:rPr>
            <w:rFonts w:ascii="Arial" w:eastAsia="Times New Roman" w:hAnsi="Arial" w:cs="Arial"/>
            <w:color w:val="222222"/>
            <w:shd w:val="clear" w:color="auto" w:fill="FFFFFF"/>
          </w:rPr>
          <w:t xml:space="preserve">It may indeed be the case that </w:t>
        </w:r>
      </w:ins>
      <w:ins w:id="52" w:author="Nate Blanco" w:date="2019-09-09T06:24:00Z">
        <w:r>
          <w:rPr>
            <w:rFonts w:ascii="Arial" w:eastAsia="Times New Roman" w:hAnsi="Arial" w:cs="Arial"/>
            <w:color w:val="222222"/>
            <w:shd w:val="clear" w:color="auto" w:fill="FFFFFF"/>
          </w:rPr>
          <w:t>the Competition condition is more demanding of PFC than the other conditions</w:t>
        </w:r>
      </w:ins>
      <w:ins w:id="53" w:author="Nate Blanco" w:date="2019-09-09T06:25:00Z">
        <w:r>
          <w:rPr>
            <w:rFonts w:ascii="Arial" w:eastAsia="Times New Roman" w:hAnsi="Arial" w:cs="Arial"/>
            <w:color w:val="222222"/>
            <w:shd w:val="clear" w:color="auto" w:fill="FFFFFF"/>
          </w:rPr>
          <w:t xml:space="preserve">. </w:t>
        </w:r>
      </w:ins>
      <w:ins w:id="54" w:author="Nate Blanco" w:date="2019-09-09T06:28:00Z">
        <w:r>
          <w:rPr>
            <w:rFonts w:ascii="Arial" w:eastAsia="Times New Roman" w:hAnsi="Arial" w:cs="Arial"/>
            <w:color w:val="222222"/>
            <w:shd w:val="clear" w:color="auto" w:fill="FFFFFF"/>
          </w:rPr>
          <w:t xml:space="preserve">The previous version of the manuscript </w:t>
        </w:r>
      </w:ins>
      <w:ins w:id="55" w:author="Nate Blanco" w:date="2019-09-09T06:29:00Z">
        <w:r>
          <w:rPr>
            <w:rFonts w:ascii="Arial" w:eastAsia="Times New Roman" w:hAnsi="Arial" w:cs="Arial"/>
            <w:color w:val="222222"/>
            <w:shd w:val="clear" w:color="auto" w:fill="FFFFFF"/>
          </w:rPr>
          <w:t>perhaps focused too much on contrasting PFC controlled processes from attention related processes</w:t>
        </w:r>
      </w:ins>
      <w:ins w:id="56" w:author="Nate Blanco" w:date="2019-09-09T06:34:00Z">
        <w:r w:rsidR="00215A42">
          <w:rPr>
            <w:rFonts w:ascii="Arial" w:eastAsia="Times New Roman" w:hAnsi="Arial" w:cs="Arial"/>
            <w:color w:val="222222"/>
            <w:shd w:val="clear" w:color="auto" w:fill="FFFFFF"/>
          </w:rPr>
          <w:t xml:space="preserve">. </w:t>
        </w:r>
      </w:ins>
      <w:ins w:id="57" w:author="Nate Blanco" w:date="2019-09-09T06:49:00Z">
        <w:r w:rsidR="00DF1E9B">
          <w:rPr>
            <w:rFonts w:ascii="Arial" w:eastAsia="Times New Roman" w:hAnsi="Arial" w:cs="Arial"/>
            <w:color w:val="222222"/>
            <w:shd w:val="clear" w:color="auto" w:fill="FFFFFF"/>
          </w:rPr>
          <w:t>Since the developmental status of PFC at this age and</w:t>
        </w:r>
      </w:ins>
      <w:ins w:id="58" w:author="Nate Blanco" w:date="2019-09-09T06:50:00Z">
        <w:r w:rsidR="00DF1E9B">
          <w:rPr>
            <w:rFonts w:ascii="Arial" w:eastAsia="Times New Roman" w:hAnsi="Arial" w:cs="Arial"/>
            <w:color w:val="222222"/>
            <w:shd w:val="clear" w:color="auto" w:fill="FFFFFF"/>
          </w:rPr>
          <w:t>, even more critically,</w:t>
        </w:r>
      </w:ins>
      <w:ins w:id="59" w:author="Nate Blanco" w:date="2019-09-09T06:49:00Z">
        <w:r w:rsidR="00DF1E9B">
          <w:rPr>
            <w:rFonts w:ascii="Arial" w:eastAsia="Times New Roman" w:hAnsi="Arial" w:cs="Arial"/>
            <w:color w:val="222222"/>
            <w:shd w:val="clear" w:color="auto" w:fill="FFFFFF"/>
          </w:rPr>
          <w:t xml:space="preserve"> its role in producing cho</w:t>
        </w:r>
      </w:ins>
      <w:ins w:id="60" w:author="Nate Blanco" w:date="2019-09-09T06:50:00Z">
        <w:r w:rsidR="00DF1E9B">
          <w:rPr>
            <w:rFonts w:ascii="Arial" w:eastAsia="Times New Roman" w:hAnsi="Arial" w:cs="Arial"/>
            <w:color w:val="222222"/>
            <w:shd w:val="clear" w:color="auto" w:fill="FFFFFF"/>
          </w:rPr>
          <w:t xml:space="preserve">ices in children </w:t>
        </w:r>
      </w:ins>
      <w:ins w:id="61" w:author="Nate Blanco" w:date="2019-09-09T06:51:00Z">
        <w:r w:rsidR="00DF1E9B">
          <w:rPr>
            <w:rFonts w:ascii="Arial" w:eastAsia="Times New Roman" w:hAnsi="Arial" w:cs="Arial"/>
            <w:color w:val="222222"/>
            <w:shd w:val="clear" w:color="auto" w:fill="FFFFFF"/>
          </w:rPr>
          <w:t>is not well understood, we have reduced the manuscript’s focus</w:t>
        </w:r>
      </w:ins>
      <w:ins w:id="62" w:author="Nate Blanco" w:date="2019-09-09T06:52:00Z">
        <w:r w:rsidR="00DF1E9B">
          <w:rPr>
            <w:rFonts w:ascii="Arial" w:eastAsia="Times New Roman" w:hAnsi="Arial" w:cs="Arial"/>
            <w:color w:val="222222"/>
            <w:shd w:val="clear" w:color="auto" w:fill="FFFFFF"/>
          </w:rPr>
          <w:t xml:space="preserve"> on immaturity of PFC. </w:t>
        </w:r>
      </w:ins>
      <w:ins w:id="63" w:author="Nate Blanco" w:date="2019-09-09T06:34:00Z">
        <w:r w:rsidR="00215A42">
          <w:rPr>
            <w:rFonts w:ascii="Arial" w:eastAsia="Times New Roman" w:hAnsi="Arial" w:cs="Arial"/>
            <w:color w:val="222222"/>
            <w:shd w:val="clear" w:color="auto" w:fill="FFFFFF"/>
          </w:rPr>
          <w:t xml:space="preserve">Instead the more critical idea is that it is immaturity in </w:t>
        </w:r>
      </w:ins>
      <w:ins w:id="64" w:author="Nate Blanco" w:date="2019-09-09T06:35:00Z">
        <w:r w:rsidR="00215A42">
          <w:rPr>
            <w:rFonts w:ascii="Arial" w:eastAsia="Times New Roman" w:hAnsi="Arial" w:cs="Arial"/>
            <w:color w:val="222222"/>
            <w:shd w:val="clear" w:color="auto" w:fill="FFFFFF"/>
          </w:rPr>
          <w:t xml:space="preserve">attentional control </w:t>
        </w:r>
      </w:ins>
      <w:ins w:id="65" w:author="Nate Blanco" w:date="2019-09-09T06:36:00Z">
        <w:r w:rsidR="00215A42">
          <w:rPr>
            <w:rFonts w:ascii="Arial" w:eastAsia="Times New Roman" w:hAnsi="Arial" w:cs="Arial"/>
            <w:color w:val="222222"/>
            <w:shd w:val="clear" w:color="auto" w:fill="FFFFFF"/>
          </w:rPr>
          <w:t xml:space="preserve">that plays a large role in producing children’s choices. </w:t>
        </w:r>
      </w:ins>
      <w:ins w:id="66" w:author="Nate Blanco" w:date="2019-09-09T06:39:00Z">
        <w:r w:rsidR="00490ACD">
          <w:rPr>
            <w:rFonts w:ascii="Arial" w:eastAsia="Times New Roman" w:hAnsi="Arial" w:cs="Arial"/>
            <w:color w:val="222222"/>
            <w:shd w:val="clear" w:color="auto" w:fill="FFFFFF"/>
          </w:rPr>
          <w:t xml:space="preserve">But this does not mean </w:t>
        </w:r>
        <w:del w:id="67" w:author="Vladimir M. Sloutsky" w:date="2019-09-10T11:35:00Z">
          <w:r w:rsidR="00490ACD" w:rsidDel="00EC1806">
            <w:rPr>
              <w:rFonts w:ascii="Arial" w:eastAsia="Times New Roman" w:hAnsi="Arial" w:cs="Arial"/>
              <w:color w:val="222222"/>
              <w:shd w:val="clear" w:color="auto" w:fill="FFFFFF"/>
            </w:rPr>
            <w:delText>they</w:delText>
          </w:r>
        </w:del>
      </w:ins>
      <w:ins w:id="68" w:author="Vladimir M. Sloutsky" w:date="2019-09-10T11:35:00Z">
        <w:r w:rsidR="00EC1806">
          <w:rPr>
            <w:rFonts w:ascii="Arial" w:eastAsia="Times New Roman" w:hAnsi="Arial" w:cs="Arial"/>
            <w:color w:val="222222"/>
            <w:shd w:val="clear" w:color="auto" w:fill="FFFFFF"/>
          </w:rPr>
          <w:t>that children</w:t>
        </w:r>
      </w:ins>
      <w:ins w:id="69" w:author="Nate Blanco" w:date="2019-09-09T06:39:00Z">
        <w:r w:rsidR="00490ACD">
          <w:rPr>
            <w:rFonts w:ascii="Arial" w:eastAsia="Times New Roman" w:hAnsi="Arial" w:cs="Arial"/>
            <w:color w:val="222222"/>
            <w:shd w:val="clear" w:color="auto" w:fill="FFFFFF"/>
          </w:rPr>
          <w:t xml:space="preserve"> will simply choose the thing that captures their atten</w:t>
        </w:r>
      </w:ins>
      <w:ins w:id="70" w:author="Nate Blanco" w:date="2019-09-09T06:40:00Z">
        <w:r w:rsidR="00490ACD">
          <w:rPr>
            <w:rFonts w:ascii="Arial" w:eastAsia="Times New Roman" w:hAnsi="Arial" w:cs="Arial"/>
            <w:color w:val="222222"/>
            <w:shd w:val="clear" w:color="auto" w:fill="FFFFFF"/>
          </w:rPr>
          <w:t>tion.</w:t>
        </w:r>
      </w:ins>
      <w:ins w:id="71" w:author="Nate Blanco" w:date="2019-09-09T06:54:00Z">
        <w:r w:rsidR="00E472E1">
          <w:rPr>
            <w:rFonts w:ascii="Arial" w:eastAsia="Times New Roman" w:hAnsi="Arial" w:cs="Arial"/>
            <w:color w:val="222222"/>
            <w:shd w:val="clear" w:color="auto" w:fill="FFFFFF"/>
          </w:rPr>
          <w:t xml:space="preserve"> The current version of the manuscript better explains these ideas and the important theoretical issues at stake</w:t>
        </w:r>
      </w:ins>
    </w:p>
    <w:p w:rsidR="00B576EF" w:rsidRDefault="009E56C5" w:rsidP="00E472E1">
      <w:pPr>
        <w:ind w:left="720"/>
        <w:rPr>
          <w:rFonts w:ascii="Arial" w:eastAsia="Times New Roman" w:hAnsi="Arial" w:cs="Arial"/>
          <w:color w:val="222222"/>
          <w:shd w:val="clear" w:color="auto" w:fill="FFFFFF"/>
        </w:rPr>
      </w:pPr>
      <w:commentRangeStart w:id="72"/>
      <w:del w:id="73" w:author="Nate Blanco" w:date="2019-09-09T06:25:00Z">
        <w:r w:rsidDel="00E42E42">
          <w:rPr>
            <w:rFonts w:ascii="Arial" w:eastAsia="Times New Roman" w:hAnsi="Arial" w:cs="Arial"/>
            <w:color w:val="222222"/>
            <w:shd w:val="clear" w:color="auto" w:fill="FFFFFF"/>
          </w:rPr>
          <w:delText>It is a particularly good point that the Competition condition may be more demanding of PFC than the other conditions</w:delText>
        </w:r>
        <w:r w:rsidR="00B576EF" w:rsidDel="00E42E42">
          <w:rPr>
            <w:rFonts w:ascii="Arial" w:eastAsia="Times New Roman" w:hAnsi="Arial" w:cs="Arial"/>
            <w:color w:val="222222"/>
            <w:shd w:val="clear" w:color="auto" w:fill="FFFFFF"/>
          </w:rPr>
          <w:delText xml:space="preserve">. </w:delText>
        </w:r>
      </w:del>
      <w:del w:id="74" w:author="Nate Blanco" w:date="2019-09-09T06:40:00Z">
        <w:r w:rsidR="00B576EF" w:rsidDel="00490ACD">
          <w:rPr>
            <w:rFonts w:ascii="Arial" w:eastAsia="Times New Roman" w:hAnsi="Arial" w:cs="Arial"/>
            <w:color w:val="222222"/>
            <w:shd w:val="clear" w:color="auto" w:fill="FFFFFF"/>
          </w:rPr>
          <w:delText>The framing of the paper was perhaps overly simplistic in contrasting PFC-related processes and attention-related processes</w:delText>
        </w:r>
        <w:r w:rsidR="00047820" w:rsidDel="00490ACD">
          <w:rPr>
            <w:rFonts w:ascii="Arial" w:eastAsia="Times New Roman" w:hAnsi="Arial" w:cs="Arial"/>
            <w:color w:val="222222"/>
            <w:shd w:val="clear" w:color="auto" w:fill="FFFFFF"/>
          </w:rPr>
          <w:delText>, whi</w:delText>
        </w:r>
        <w:r w:rsidR="000324A9" w:rsidDel="00490ACD">
          <w:rPr>
            <w:rFonts w:ascii="Arial" w:eastAsia="Times New Roman" w:hAnsi="Arial" w:cs="Arial"/>
            <w:color w:val="222222"/>
            <w:shd w:val="clear" w:color="auto" w:fill="FFFFFF"/>
          </w:rPr>
          <w:delText>le</w:delText>
        </w:r>
        <w:r w:rsidR="00047820" w:rsidDel="00490ACD">
          <w:rPr>
            <w:rFonts w:ascii="Arial" w:eastAsia="Times New Roman" w:hAnsi="Arial" w:cs="Arial"/>
            <w:color w:val="222222"/>
            <w:shd w:val="clear" w:color="auto" w:fill="FFFFFF"/>
          </w:rPr>
          <w:delText xml:space="preserve"> in fact processes like filtering of irrelevant stimuli or inhibition might be considered both</w:delText>
        </w:r>
        <w:r w:rsidR="000324A9" w:rsidDel="00490ACD">
          <w:rPr>
            <w:rFonts w:ascii="Arial" w:eastAsia="Times New Roman" w:hAnsi="Arial" w:cs="Arial"/>
            <w:color w:val="222222"/>
            <w:shd w:val="clear" w:color="auto" w:fill="FFFFFF"/>
          </w:rPr>
          <w:delText xml:space="preserve"> attentional and controlled by PFC</w:delText>
        </w:r>
        <w:r w:rsidR="00047820" w:rsidDel="00490ACD">
          <w:rPr>
            <w:rFonts w:ascii="Arial" w:eastAsia="Times New Roman" w:hAnsi="Arial" w:cs="Arial"/>
            <w:color w:val="222222"/>
            <w:shd w:val="clear" w:color="auto" w:fill="FFFFFF"/>
          </w:rPr>
          <w:delText>. It may actually be immaturity of these processes that underlie children’s distributed attentional allocation pattern</w:delText>
        </w:r>
        <w:r w:rsidR="00F66CF8" w:rsidDel="00490ACD">
          <w:rPr>
            <w:rFonts w:ascii="Arial" w:eastAsia="Times New Roman" w:hAnsi="Arial" w:cs="Arial"/>
            <w:color w:val="222222"/>
            <w:shd w:val="clear" w:color="auto" w:fill="FFFFFF"/>
          </w:rPr>
          <w:delText xml:space="preserve"> and/or their</w:delText>
        </w:r>
        <w:r w:rsidR="00047820" w:rsidDel="00490ACD">
          <w:rPr>
            <w:rFonts w:ascii="Arial" w:eastAsia="Times New Roman" w:hAnsi="Arial" w:cs="Arial"/>
            <w:color w:val="222222"/>
            <w:shd w:val="clear" w:color="auto" w:fill="FFFFFF"/>
          </w:rPr>
          <w:delText xml:space="preserve"> choice patterns</w:delText>
        </w:r>
        <w:commentRangeEnd w:id="72"/>
        <w:r w:rsidR="00CA582A" w:rsidDel="00490ACD">
          <w:rPr>
            <w:rStyle w:val="CommentReference"/>
          </w:rPr>
          <w:commentReference w:id="72"/>
        </w:r>
      </w:del>
      <w:r w:rsidR="00F66CF8">
        <w:rPr>
          <w:rFonts w:ascii="Arial" w:eastAsia="Times New Roman" w:hAnsi="Arial" w:cs="Arial"/>
          <w:color w:val="222222"/>
          <w:shd w:val="clear" w:color="auto" w:fill="FFFFFF"/>
        </w:rPr>
        <w:t xml:space="preserve">. </w:t>
      </w:r>
      <w:del w:id="75" w:author="Nate Blanco" w:date="2019-09-09T06:26:00Z">
        <w:r w:rsidR="00047820" w:rsidDel="00E42E42">
          <w:rPr>
            <w:rFonts w:ascii="Arial" w:eastAsia="Times New Roman" w:hAnsi="Arial" w:cs="Arial"/>
            <w:color w:val="222222"/>
            <w:shd w:val="clear" w:color="auto" w:fill="FFFFFF"/>
          </w:rPr>
          <w:delText>We’ve altered to better</w:delText>
        </w:r>
        <w:r w:rsidR="00BA7F40" w:rsidDel="00E42E42">
          <w:rPr>
            <w:rFonts w:ascii="Arial" w:eastAsia="Times New Roman" w:hAnsi="Arial" w:cs="Arial"/>
            <w:color w:val="222222"/>
            <w:shd w:val="clear" w:color="auto" w:fill="FFFFFF"/>
          </w:rPr>
          <w:delText xml:space="preserve"> accommodate</w:delText>
        </w:r>
        <w:r w:rsidR="00047820" w:rsidDel="00E42E42">
          <w:rPr>
            <w:rFonts w:ascii="Arial" w:eastAsia="Times New Roman" w:hAnsi="Arial" w:cs="Arial"/>
            <w:color w:val="222222"/>
            <w:shd w:val="clear" w:color="auto" w:fill="FFFFFF"/>
          </w:rPr>
          <w:delText xml:space="preserve"> these ideas. </w:delText>
        </w:r>
      </w:del>
    </w:p>
    <w:p w:rsidR="00C97B55" w:rsidRDefault="00C97B55" w:rsidP="00011282">
      <w:pPr>
        <w:rPr>
          <w:rFonts w:ascii="Arial" w:eastAsia="Times New Roman" w:hAnsi="Arial" w:cs="Arial"/>
          <w:color w:val="222222"/>
        </w:rPr>
      </w:pPr>
    </w:p>
    <w:p w:rsidR="00C97B55" w:rsidRPr="00EC1806" w:rsidRDefault="00011282" w:rsidP="00EC1806">
      <w:pPr>
        <w:pStyle w:val="ListParagraph"/>
        <w:numPr>
          <w:ilvl w:val="0"/>
          <w:numId w:val="1"/>
        </w:numPr>
        <w:rPr>
          <w:rFonts w:ascii="Arial" w:eastAsia="Times New Roman" w:hAnsi="Arial" w:cs="Arial"/>
          <w:color w:val="222222"/>
          <w:shd w:val="clear" w:color="auto" w:fill="FFFFFF"/>
          <w:rPrChange w:id="76" w:author="Vladimir M. Sloutsky" w:date="2019-09-10T11:35:00Z">
            <w:rPr>
              <w:shd w:val="clear" w:color="auto" w:fill="FFFFFF"/>
            </w:rPr>
          </w:rPrChange>
        </w:rPr>
        <w:pPrChange w:id="77" w:author="Vladimir M. Sloutsky" w:date="2019-09-10T11:35:00Z">
          <w:pPr/>
        </w:pPrChange>
      </w:pPr>
      <w:del w:id="78" w:author="Vladimir M. Sloutsky" w:date="2019-09-04T16:58:00Z">
        <w:r w:rsidRPr="00EC1806" w:rsidDel="00CA582A">
          <w:rPr>
            <w:rFonts w:ascii="Arial" w:eastAsia="Times New Roman" w:hAnsi="Arial" w:cs="Arial"/>
            <w:color w:val="222222"/>
            <w:shd w:val="clear" w:color="auto" w:fill="FFFFFF"/>
            <w:rPrChange w:id="79" w:author="Vladimir M. Sloutsky" w:date="2019-09-10T11:35:00Z">
              <w:rPr>
                <w:shd w:val="clear" w:color="auto" w:fill="FFFFFF"/>
              </w:rPr>
            </w:rPrChange>
          </w:rPr>
          <w:delText xml:space="preserve">        </w:delText>
        </w:r>
      </w:del>
      <w:proofErr w:type="gramStart"/>
      <w:r w:rsidRPr="00EC1806">
        <w:rPr>
          <w:rFonts w:ascii="Arial" w:eastAsia="Times New Roman" w:hAnsi="Arial" w:cs="Arial"/>
          <w:color w:val="222222"/>
          <w:shd w:val="clear" w:color="auto" w:fill="FFFFFF"/>
          <w:rPrChange w:id="80" w:author="Vladimir M. Sloutsky" w:date="2019-09-10T11:35:00Z">
            <w:rPr>
              <w:shd w:val="clear" w:color="auto" w:fill="FFFFFF"/>
            </w:rPr>
          </w:rPrChange>
        </w:rPr>
        <w:t>So</w:t>
      </w:r>
      <w:proofErr w:type="gramEnd"/>
      <w:r w:rsidRPr="00EC1806">
        <w:rPr>
          <w:rFonts w:ascii="Arial" w:eastAsia="Times New Roman" w:hAnsi="Arial" w:cs="Arial"/>
          <w:color w:val="222222"/>
          <w:shd w:val="clear" w:color="auto" w:fill="FFFFFF"/>
          <w:rPrChange w:id="81" w:author="Vladimir M. Sloutsky" w:date="2019-09-10T11:35:00Z">
            <w:rPr>
              <w:shd w:val="clear" w:color="auto" w:fill="FFFFFF"/>
            </w:rPr>
          </w:rPrChange>
        </w:rPr>
        <w:t xml:space="preserve"> then what does systematic mean? Taking a closer look at "systematic exploration" reveals that children are not engaging in STRATEGIC exploration - indeed the children in the Baseline condition are doing something quite strange - despite only 4 locations and 100 trials, with consistent reward behind each image, children seem unable to learn (even by the 80th trial/last epoch!!) the location of the high reward value. </w:t>
      </w:r>
    </w:p>
    <w:p w:rsidR="00F162A4" w:rsidRDefault="00F162A4" w:rsidP="00011282">
      <w:pPr>
        <w:rPr>
          <w:rFonts w:ascii="Arial" w:eastAsia="Times New Roman" w:hAnsi="Arial" w:cs="Arial"/>
          <w:color w:val="222222"/>
          <w:shd w:val="clear" w:color="auto" w:fill="FFFFFF"/>
        </w:rPr>
      </w:pPr>
    </w:p>
    <w:p w:rsidR="00F162A4" w:rsidRDefault="00F162A4" w:rsidP="001310D6">
      <w:pPr>
        <w:ind w:left="720"/>
        <w:rPr>
          <w:rFonts w:ascii="Arial" w:eastAsia="Times New Roman" w:hAnsi="Arial" w:cs="Arial"/>
          <w:color w:val="222222"/>
          <w:shd w:val="clear" w:color="auto" w:fill="FFFFFF"/>
        </w:rPr>
      </w:pPr>
      <w:commentRangeStart w:id="82"/>
      <w:del w:id="83" w:author="Nate Blanco" w:date="2019-09-08T01:12:00Z">
        <w:r w:rsidDel="001310D6">
          <w:rPr>
            <w:rFonts w:ascii="Arial" w:eastAsia="Times New Roman" w:hAnsi="Arial" w:cs="Arial"/>
            <w:color w:val="222222"/>
            <w:shd w:val="clear" w:color="auto" w:fill="FFFFFF"/>
          </w:rPr>
          <w:delText>Indeed,</w:delText>
        </w:r>
      </w:del>
      <w:ins w:id="84" w:author="Nate Blanco" w:date="2019-09-08T01:12:00Z">
        <w:r w:rsidR="001310D6">
          <w:rPr>
            <w:rFonts w:ascii="Arial" w:eastAsia="Times New Roman" w:hAnsi="Arial" w:cs="Arial"/>
            <w:color w:val="222222"/>
            <w:shd w:val="clear" w:color="auto" w:fill="FFFFFF"/>
          </w:rPr>
          <w:t>We agree that</w:t>
        </w:r>
      </w:ins>
      <w:r>
        <w:rPr>
          <w:rFonts w:ascii="Arial" w:eastAsia="Times New Roman" w:hAnsi="Arial" w:cs="Arial"/>
          <w:color w:val="222222"/>
          <w:shd w:val="clear" w:color="auto" w:fill="FFFFFF"/>
        </w:rPr>
        <w:t xml:space="preserve"> it is important to differentiate children’s choice behavior from </w:t>
      </w:r>
      <w:ins w:id="85" w:author="Nate Blanco" w:date="2019-09-08T01:16:00Z">
        <w:r w:rsidR="001310D6">
          <w:rPr>
            <w:rFonts w:ascii="Arial" w:eastAsia="Times New Roman" w:hAnsi="Arial" w:cs="Arial"/>
            <w:color w:val="222222"/>
            <w:shd w:val="clear" w:color="auto" w:fill="FFFFFF"/>
          </w:rPr>
          <w:t xml:space="preserve">adult-like </w:t>
        </w:r>
      </w:ins>
      <w:r>
        <w:rPr>
          <w:rFonts w:ascii="Arial" w:eastAsia="Times New Roman" w:hAnsi="Arial" w:cs="Arial"/>
          <w:color w:val="222222"/>
          <w:shd w:val="clear" w:color="auto" w:fill="FFFFFF"/>
        </w:rPr>
        <w:t>strategic or directed exploration.</w:t>
      </w:r>
      <w:ins w:id="86" w:author="Nate Blanco" w:date="2019-09-08T01:12:00Z">
        <w:r w:rsidR="001310D6">
          <w:rPr>
            <w:rFonts w:ascii="Arial" w:eastAsia="Times New Roman" w:hAnsi="Arial" w:cs="Arial"/>
            <w:color w:val="222222"/>
            <w:shd w:val="clear" w:color="auto" w:fill="FFFFFF"/>
          </w:rPr>
          <w:t xml:space="preserve"> </w:t>
        </w:r>
      </w:ins>
      <w:ins w:id="87" w:author="Nate Blanco" w:date="2019-09-08T01:13:00Z">
        <w:r w:rsidR="001310D6">
          <w:rPr>
            <w:rFonts w:ascii="Arial" w:eastAsia="Times New Roman" w:hAnsi="Arial" w:cs="Arial"/>
            <w:color w:val="222222"/>
            <w:shd w:val="clear" w:color="auto" w:fill="FFFFFF"/>
          </w:rPr>
          <w:t xml:space="preserve">We use </w:t>
        </w:r>
      </w:ins>
      <w:ins w:id="88" w:author="Nate Blanco" w:date="2019-09-08T01:14:00Z">
        <w:r w:rsidR="001310D6">
          <w:rPr>
            <w:rFonts w:ascii="Arial" w:eastAsia="Times New Roman" w:hAnsi="Arial" w:cs="Arial"/>
            <w:color w:val="222222"/>
            <w:shd w:val="clear" w:color="auto" w:fill="FFFFFF"/>
          </w:rPr>
          <w:t>“systematic</w:t>
        </w:r>
      </w:ins>
      <w:ins w:id="89" w:author="Nate Blanco" w:date="2019-09-08T01:22:00Z">
        <w:r w:rsidR="0010568E">
          <w:rPr>
            <w:rFonts w:ascii="Arial" w:eastAsia="Times New Roman" w:hAnsi="Arial" w:cs="Arial"/>
            <w:color w:val="222222"/>
            <w:shd w:val="clear" w:color="auto" w:fill="FFFFFF"/>
          </w:rPr>
          <w:t xml:space="preserve"> exploration</w:t>
        </w:r>
      </w:ins>
      <w:ins w:id="90" w:author="Nate Blanco" w:date="2019-09-08T01:14:00Z">
        <w:r w:rsidR="001310D6">
          <w:rPr>
            <w:rFonts w:ascii="Arial" w:eastAsia="Times New Roman" w:hAnsi="Arial" w:cs="Arial"/>
            <w:color w:val="222222"/>
            <w:shd w:val="clear" w:color="auto" w:fill="FFFFFF"/>
          </w:rPr>
          <w:t xml:space="preserve">” to refer to </w:t>
        </w:r>
      </w:ins>
      <w:ins w:id="91" w:author="Nate Blanco" w:date="2019-09-08T01:15:00Z">
        <w:r w:rsidR="001310D6">
          <w:rPr>
            <w:rFonts w:ascii="Arial" w:eastAsia="Times New Roman" w:hAnsi="Arial" w:cs="Arial"/>
            <w:color w:val="222222"/>
            <w:shd w:val="clear" w:color="auto" w:fill="FFFFFF"/>
          </w:rPr>
          <w:t>non-random</w:t>
        </w:r>
      </w:ins>
      <w:ins w:id="92" w:author="Nate Blanco" w:date="2019-09-08T01:22:00Z">
        <w:r w:rsidR="0010568E">
          <w:rPr>
            <w:rFonts w:ascii="Arial" w:eastAsia="Times New Roman" w:hAnsi="Arial" w:cs="Arial"/>
            <w:color w:val="222222"/>
            <w:shd w:val="clear" w:color="auto" w:fill="FFFFFF"/>
          </w:rPr>
          <w:t xml:space="preserve"> (and non-exploitive)</w:t>
        </w:r>
      </w:ins>
      <w:ins w:id="93" w:author="Nate Blanco" w:date="2019-09-08T01:15:00Z">
        <w:r w:rsidR="001310D6">
          <w:rPr>
            <w:rFonts w:ascii="Arial" w:eastAsia="Times New Roman" w:hAnsi="Arial" w:cs="Arial"/>
            <w:color w:val="222222"/>
            <w:shd w:val="clear" w:color="auto" w:fill="FFFFFF"/>
          </w:rPr>
          <w:t xml:space="preserve"> choice patterns</w:t>
        </w:r>
      </w:ins>
      <w:ins w:id="94" w:author="Nate Blanco" w:date="2019-09-08T01:16:00Z">
        <w:r w:rsidR="001310D6">
          <w:rPr>
            <w:rFonts w:ascii="Arial" w:eastAsia="Times New Roman" w:hAnsi="Arial" w:cs="Arial"/>
            <w:color w:val="222222"/>
            <w:shd w:val="clear" w:color="auto" w:fill="FFFFFF"/>
          </w:rPr>
          <w:t xml:space="preserve">, but we do not mean to imply that children’s </w:t>
        </w:r>
      </w:ins>
      <w:ins w:id="95" w:author="Nate Blanco" w:date="2019-09-08T01:22:00Z">
        <w:r w:rsidR="0010568E">
          <w:rPr>
            <w:rFonts w:ascii="Arial" w:eastAsia="Times New Roman" w:hAnsi="Arial" w:cs="Arial"/>
            <w:color w:val="222222"/>
            <w:shd w:val="clear" w:color="auto" w:fill="FFFFFF"/>
          </w:rPr>
          <w:t>exploration is</w:t>
        </w:r>
      </w:ins>
      <w:ins w:id="96" w:author="Nate Blanco" w:date="2019-09-08T01:16:00Z">
        <w:r w:rsidR="001310D6">
          <w:rPr>
            <w:rFonts w:ascii="Arial" w:eastAsia="Times New Roman" w:hAnsi="Arial" w:cs="Arial"/>
            <w:color w:val="222222"/>
            <w:shd w:val="clear" w:color="auto" w:fill="FFFFFF"/>
          </w:rPr>
          <w:t xml:space="preserve"> strategic.</w:t>
        </w:r>
      </w:ins>
      <w:r>
        <w:rPr>
          <w:rFonts w:ascii="Arial" w:eastAsia="Times New Roman" w:hAnsi="Arial" w:cs="Arial"/>
          <w:color w:val="222222"/>
          <w:shd w:val="clear" w:color="auto" w:fill="FFFFFF"/>
        </w:rPr>
        <w:t xml:space="preserve"> Our hypothesis is that </w:t>
      </w:r>
      <w:r w:rsidR="00047820">
        <w:rPr>
          <w:rFonts w:ascii="Arial" w:eastAsia="Times New Roman" w:hAnsi="Arial" w:cs="Arial"/>
          <w:color w:val="222222"/>
          <w:shd w:val="clear" w:color="auto" w:fill="FFFFFF"/>
        </w:rPr>
        <w:t xml:space="preserve">immature </w:t>
      </w:r>
      <w:r>
        <w:rPr>
          <w:rFonts w:ascii="Arial" w:eastAsia="Times New Roman" w:hAnsi="Arial" w:cs="Arial"/>
          <w:color w:val="222222"/>
          <w:shd w:val="clear" w:color="auto" w:fill="FFFFFF"/>
        </w:rPr>
        <w:t>attention</w:t>
      </w:r>
      <w:r w:rsidR="00047820">
        <w:rPr>
          <w:rFonts w:ascii="Arial" w:eastAsia="Times New Roman" w:hAnsi="Arial" w:cs="Arial"/>
          <w:color w:val="222222"/>
          <w:shd w:val="clear" w:color="auto" w:fill="FFFFFF"/>
        </w:rPr>
        <w:t xml:space="preserve"> control</w:t>
      </w:r>
      <w:r>
        <w:rPr>
          <w:rFonts w:ascii="Arial" w:eastAsia="Times New Roman" w:hAnsi="Arial" w:cs="Arial"/>
          <w:color w:val="222222"/>
          <w:shd w:val="clear" w:color="auto" w:fill="FFFFFF"/>
        </w:rPr>
        <w:t xml:space="preserve"> </w:t>
      </w:r>
      <w:ins w:id="97" w:author="Nate Blanco" w:date="2019-09-08T01:17:00Z">
        <w:r w:rsidR="001310D6">
          <w:rPr>
            <w:rFonts w:ascii="Arial" w:eastAsia="Times New Roman" w:hAnsi="Arial" w:cs="Arial"/>
            <w:color w:val="222222"/>
            <w:shd w:val="clear" w:color="auto" w:fill="FFFFFF"/>
          </w:rPr>
          <w:t>(</w:t>
        </w:r>
      </w:ins>
      <w:r>
        <w:rPr>
          <w:rFonts w:ascii="Arial" w:eastAsia="Times New Roman" w:hAnsi="Arial" w:cs="Arial"/>
          <w:color w:val="222222"/>
          <w:shd w:val="clear" w:color="auto" w:fill="FFFFFF"/>
        </w:rPr>
        <w:t>and other mechanisms</w:t>
      </w:r>
      <w:ins w:id="98" w:author="Nate Blanco" w:date="2019-09-08T01:17:00Z">
        <w:r w:rsidR="001310D6">
          <w:rPr>
            <w:rFonts w:ascii="Arial" w:eastAsia="Times New Roman" w:hAnsi="Arial" w:cs="Arial"/>
            <w:color w:val="222222"/>
            <w:shd w:val="clear" w:color="auto" w:fill="FFFFFF"/>
          </w:rPr>
          <w:t>)</w:t>
        </w:r>
      </w:ins>
      <w:r>
        <w:rPr>
          <w:rFonts w:ascii="Arial" w:eastAsia="Times New Roman" w:hAnsi="Arial" w:cs="Arial"/>
          <w:color w:val="222222"/>
          <w:shd w:val="clear" w:color="auto" w:fill="FFFFFF"/>
        </w:rPr>
        <w:t xml:space="preserve"> produce behavior that samples the environment in a </w:t>
      </w:r>
      <w:del w:id="99" w:author="Vladimir M. Sloutsky" w:date="2019-09-10T11:36:00Z">
        <w:r w:rsidDel="00EC1806">
          <w:rPr>
            <w:rFonts w:ascii="Arial" w:eastAsia="Times New Roman" w:hAnsi="Arial" w:cs="Arial"/>
            <w:color w:val="222222"/>
            <w:shd w:val="clear" w:color="auto" w:fill="FFFFFF"/>
          </w:rPr>
          <w:delText xml:space="preserve">systematic </w:delText>
        </w:r>
      </w:del>
      <w:ins w:id="100" w:author="Vladimir M. Sloutsky" w:date="2019-09-10T11:36:00Z">
        <w:r w:rsidR="00EC1806">
          <w:rPr>
            <w:rFonts w:ascii="Arial" w:eastAsia="Times New Roman" w:hAnsi="Arial" w:cs="Arial"/>
            <w:color w:val="222222"/>
            <w:shd w:val="clear" w:color="auto" w:fill="FFFFFF"/>
          </w:rPr>
          <w:t>non-random</w:t>
        </w:r>
        <w:r w:rsidR="00EC1806">
          <w:rPr>
            <w:rFonts w:ascii="Arial" w:eastAsia="Times New Roman" w:hAnsi="Arial" w:cs="Arial"/>
            <w:color w:val="222222"/>
            <w:shd w:val="clear" w:color="auto" w:fill="FFFFFF"/>
          </w:rPr>
          <w:t xml:space="preserve"> </w:t>
        </w:r>
      </w:ins>
      <w:r>
        <w:rPr>
          <w:rFonts w:ascii="Arial" w:eastAsia="Times New Roman" w:hAnsi="Arial" w:cs="Arial"/>
          <w:color w:val="222222"/>
          <w:shd w:val="clear" w:color="auto" w:fill="FFFFFF"/>
        </w:rPr>
        <w:t xml:space="preserve">way, but that children are not engaging in </w:t>
      </w:r>
      <w:ins w:id="101" w:author="Nate Blanco" w:date="2019-09-08T01:17:00Z">
        <w:r w:rsidR="001310D6">
          <w:rPr>
            <w:rFonts w:ascii="Arial" w:eastAsia="Times New Roman" w:hAnsi="Arial" w:cs="Arial"/>
            <w:color w:val="222222"/>
            <w:shd w:val="clear" w:color="auto" w:fill="FFFFFF"/>
          </w:rPr>
          <w:t xml:space="preserve">this </w:t>
        </w:r>
      </w:ins>
      <w:r>
        <w:rPr>
          <w:rFonts w:ascii="Arial" w:eastAsia="Times New Roman" w:hAnsi="Arial" w:cs="Arial"/>
          <w:color w:val="222222"/>
          <w:shd w:val="clear" w:color="auto" w:fill="FFFFFF"/>
        </w:rPr>
        <w:t>exploration in a</w:t>
      </w:r>
      <w:r w:rsidR="00047820">
        <w:rPr>
          <w:rFonts w:ascii="Arial" w:eastAsia="Times New Roman" w:hAnsi="Arial" w:cs="Arial"/>
          <w:color w:val="222222"/>
          <w:shd w:val="clear" w:color="auto" w:fill="FFFFFF"/>
        </w:rPr>
        <w:t xml:space="preserve"> </w:t>
      </w:r>
      <w:del w:id="102" w:author="Nate Blanco" w:date="2019-09-08T01:17:00Z">
        <w:r w:rsidR="00047820" w:rsidDel="001310D6">
          <w:rPr>
            <w:rFonts w:ascii="Arial" w:eastAsia="Times New Roman" w:hAnsi="Arial" w:cs="Arial"/>
            <w:color w:val="222222"/>
            <w:shd w:val="clear" w:color="auto" w:fill="FFFFFF"/>
          </w:rPr>
          <w:delText>strategic or</w:delText>
        </w:r>
        <w:r w:rsidDel="001310D6">
          <w:rPr>
            <w:rFonts w:ascii="Arial" w:eastAsia="Times New Roman" w:hAnsi="Arial" w:cs="Arial"/>
            <w:color w:val="222222"/>
            <w:shd w:val="clear" w:color="auto" w:fill="FFFFFF"/>
          </w:rPr>
          <w:delText xml:space="preserve"> </w:delText>
        </w:r>
      </w:del>
      <w:r>
        <w:rPr>
          <w:rFonts w:ascii="Arial" w:eastAsia="Times New Roman" w:hAnsi="Arial" w:cs="Arial"/>
          <w:color w:val="222222"/>
          <w:shd w:val="clear" w:color="auto" w:fill="FFFFFF"/>
        </w:rPr>
        <w:t xml:space="preserve">goal-directed manner. </w:t>
      </w:r>
      <w:r w:rsidR="007E1177">
        <w:rPr>
          <w:rFonts w:ascii="Arial" w:eastAsia="Times New Roman" w:hAnsi="Arial" w:cs="Arial"/>
          <w:color w:val="222222"/>
          <w:shd w:val="clear" w:color="auto" w:fill="FFFFFF"/>
        </w:rPr>
        <w:t xml:space="preserve">We’ve adjusted the text </w:t>
      </w:r>
      <w:r w:rsidR="00BA7F40">
        <w:rPr>
          <w:rFonts w:ascii="Arial" w:eastAsia="Times New Roman" w:hAnsi="Arial" w:cs="Arial"/>
          <w:color w:val="222222"/>
          <w:shd w:val="clear" w:color="auto" w:fill="FFFFFF"/>
        </w:rPr>
        <w:t xml:space="preserve">in the Introduction </w:t>
      </w:r>
      <w:r w:rsidR="007E1177">
        <w:rPr>
          <w:rFonts w:ascii="Arial" w:eastAsia="Times New Roman" w:hAnsi="Arial" w:cs="Arial"/>
          <w:color w:val="222222"/>
          <w:shd w:val="clear" w:color="auto" w:fill="FFFFFF"/>
        </w:rPr>
        <w:t xml:space="preserve">to make this distinction clearer (pg. </w:t>
      </w:r>
      <w:r w:rsidR="00BA7F40">
        <w:rPr>
          <w:rFonts w:ascii="Arial" w:eastAsia="Times New Roman" w:hAnsi="Arial" w:cs="Arial"/>
          <w:color w:val="222222"/>
          <w:shd w:val="clear" w:color="auto" w:fill="FFFFFF"/>
        </w:rPr>
        <w:t>4-5</w:t>
      </w:r>
      <w:r w:rsidR="007E1177">
        <w:rPr>
          <w:rFonts w:ascii="Arial" w:eastAsia="Times New Roman" w:hAnsi="Arial" w:cs="Arial"/>
          <w:color w:val="222222"/>
          <w:shd w:val="clear" w:color="auto" w:fill="FFFFFF"/>
        </w:rPr>
        <w:t>).</w:t>
      </w:r>
      <w:r w:rsidR="00185598">
        <w:rPr>
          <w:rFonts w:ascii="Arial" w:eastAsia="Times New Roman" w:hAnsi="Arial" w:cs="Arial"/>
          <w:color w:val="222222"/>
          <w:shd w:val="clear" w:color="auto" w:fill="FFFFFF"/>
        </w:rPr>
        <w:t xml:space="preserve"> </w:t>
      </w:r>
      <w:commentRangeEnd w:id="82"/>
      <w:r w:rsidR="00CA582A">
        <w:rPr>
          <w:rStyle w:val="CommentReference"/>
        </w:rPr>
        <w:commentReference w:id="82"/>
      </w:r>
    </w:p>
    <w:p w:rsidR="00C97B55" w:rsidRDefault="00C97B55" w:rsidP="00011282">
      <w:pPr>
        <w:rPr>
          <w:rFonts w:ascii="Arial" w:eastAsia="Times New Roman" w:hAnsi="Arial" w:cs="Arial"/>
          <w:color w:val="222222"/>
          <w:shd w:val="clear" w:color="auto" w:fill="FFFFFF"/>
        </w:rPr>
      </w:pPr>
    </w:p>
    <w:p w:rsidR="00C97B55" w:rsidRPr="007E1177" w:rsidRDefault="00F162A4" w:rsidP="007E1177">
      <w:pPr>
        <w:ind w:left="720"/>
      </w:pPr>
      <w:r>
        <w:rPr>
          <w:rFonts w:ascii="Arial" w:eastAsia="Times New Roman" w:hAnsi="Arial" w:cs="Arial"/>
          <w:color w:val="222222"/>
          <w:shd w:val="clear" w:color="auto" w:fill="FFFFFF"/>
        </w:rPr>
        <w:t>We agree that children are doing something</w:t>
      </w:r>
      <w:del w:id="103" w:author="Nate Blanco" w:date="2019-09-08T01:19:00Z">
        <w:r w:rsidDel="001310D6">
          <w:rPr>
            <w:rFonts w:ascii="Arial" w:eastAsia="Times New Roman" w:hAnsi="Arial" w:cs="Arial"/>
            <w:color w:val="222222"/>
            <w:shd w:val="clear" w:color="auto" w:fill="FFFFFF"/>
          </w:rPr>
          <w:delText xml:space="preserve"> </w:delText>
        </w:r>
      </w:del>
      <w:ins w:id="104" w:author="Nate Blanco" w:date="2019-09-08T01:19:00Z">
        <w:r w:rsidR="001310D6">
          <w:rPr>
            <w:rFonts w:ascii="Arial" w:eastAsia="Times New Roman" w:hAnsi="Arial" w:cs="Arial"/>
            <w:color w:val="222222"/>
            <w:shd w:val="clear" w:color="auto" w:fill="FFFFFF"/>
          </w:rPr>
          <w:t xml:space="preserve"> rather unexpected</w:t>
        </w:r>
      </w:ins>
      <w:commentRangeStart w:id="105"/>
      <w:del w:id="106" w:author="Nate Blanco" w:date="2019-09-08T01:19:00Z">
        <w:r w:rsidDel="001310D6">
          <w:rPr>
            <w:rFonts w:ascii="Arial" w:eastAsia="Times New Roman" w:hAnsi="Arial" w:cs="Arial"/>
            <w:color w:val="222222"/>
            <w:shd w:val="clear" w:color="auto" w:fill="FFFFFF"/>
          </w:rPr>
          <w:delText>quite strange</w:delText>
        </w:r>
        <w:commentRangeEnd w:id="105"/>
        <w:r w:rsidR="00CA582A" w:rsidDel="001310D6">
          <w:rPr>
            <w:rStyle w:val="CommentReference"/>
          </w:rPr>
          <w:commentReference w:id="105"/>
        </w:r>
      </w:del>
      <w:r>
        <w:rPr>
          <w:rFonts w:ascii="Arial" w:eastAsia="Times New Roman" w:hAnsi="Arial" w:cs="Arial"/>
          <w:color w:val="222222"/>
          <w:shd w:val="clear" w:color="auto" w:fill="FFFFFF"/>
        </w:rPr>
        <w:t xml:space="preserve">, but do not believe it is that they do not learn. </w:t>
      </w:r>
      <w:r w:rsidR="007E1177">
        <w:rPr>
          <w:rFonts w:ascii="Arial" w:eastAsia="Times New Roman" w:hAnsi="Arial" w:cs="Arial"/>
          <w:color w:val="222222"/>
          <w:shd w:val="clear" w:color="auto" w:fill="FFFFFF"/>
        </w:rPr>
        <w:t>In fact</w:t>
      </w:r>
      <w:r w:rsidR="00B56381">
        <w:rPr>
          <w:rFonts w:ascii="Arial" w:eastAsia="Times New Roman" w:hAnsi="Arial" w:cs="Arial"/>
          <w:color w:val="222222"/>
          <w:shd w:val="clear" w:color="auto" w:fill="FFFFFF"/>
        </w:rPr>
        <w:t>,</w:t>
      </w:r>
      <w:r w:rsidR="007E1177">
        <w:rPr>
          <w:rFonts w:ascii="Arial" w:eastAsia="Times New Roman" w:hAnsi="Arial" w:cs="Arial"/>
          <w:color w:val="222222"/>
          <w:shd w:val="clear" w:color="auto" w:fill="FFFFFF"/>
        </w:rPr>
        <w:t xml:space="preserve"> </w:t>
      </w:r>
      <w:del w:id="107" w:author="Vladimir M. Sloutsky" w:date="2019-09-10T11:37:00Z">
        <w:r w:rsidR="007E1177" w:rsidDel="00EC1806">
          <w:rPr>
            <w:rFonts w:ascii="Arial" w:eastAsia="Times New Roman" w:hAnsi="Arial" w:cs="Arial"/>
            <w:color w:val="222222"/>
            <w:shd w:val="clear" w:color="auto" w:fill="FFFFFF"/>
          </w:rPr>
          <w:delText xml:space="preserve">in our </w:delText>
        </w:r>
        <w:r w:rsidR="00AF1B7A" w:rsidDel="00EC1806">
          <w:rPr>
            <w:rFonts w:ascii="Arial" w:eastAsia="Times New Roman" w:hAnsi="Arial" w:cs="Arial"/>
            <w:color w:val="222222"/>
            <w:shd w:val="clear" w:color="auto" w:fill="FFFFFF"/>
          </w:rPr>
          <w:delText>previous</w:delText>
        </w:r>
        <w:r w:rsidR="007E1177" w:rsidDel="00EC1806">
          <w:rPr>
            <w:rFonts w:ascii="Arial" w:eastAsia="Times New Roman" w:hAnsi="Arial" w:cs="Arial"/>
            <w:color w:val="222222"/>
            <w:shd w:val="clear" w:color="auto" w:fill="FFFFFF"/>
          </w:rPr>
          <w:delText xml:space="preserve"> study</w:delText>
        </w:r>
      </w:del>
      <w:ins w:id="108" w:author="Vladimir M. Sloutsky" w:date="2019-09-10T11:37:00Z">
        <w:r w:rsidR="00EC1806">
          <w:rPr>
            <w:rFonts w:ascii="Arial" w:eastAsia="Times New Roman" w:hAnsi="Arial" w:cs="Arial"/>
            <w:color w:val="222222"/>
            <w:shd w:val="clear" w:color="auto" w:fill="FFFFFF"/>
          </w:rPr>
          <w:t>it has been reported</w:t>
        </w:r>
      </w:ins>
      <w:r w:rsidR="007E1177">
        <w:rPr>
          <w:rFonts w:ascii="Arial" w:eastAsia="Times New Roman" w:hAnsi="Arial" w:cs="Arial"/>
          <w:color w:val="222222"/>
          <w:shd w:val="clear" w:color="auto" w:fill="FFFFFF"/>
        </w:rPr>
        <w:t xml:space="preserve"> (</w:t>
      </w:r>
      <w:hyperlink r:id="rId6" w:history="1">
        <w:r w:rsidR="007E1177">
          <w:rPr>
            <w:rStyle w:val="Hyperlink"/>
          </w:rPr>
          <w:t>https://psyarxiv.com/72sfx/</w:t>
        </w:r>
      </w:hyperlink>
      <w:r w:rsidR="007E1177">
        <w:rPr>
          <w:rFonts w:ascii="Arial" w:eastAsia="Times New Roman" w:hAnsi="Arial" w:cs="Arial"/>
          <w:color w:val="222222"/>
          <w:shd w:val="clear" w:color="auto" w:fill="FFFFFF"/>
        </w:rPr>
        <w:t>)</w:t>
      </w:r>
      <w:ins w:id="109" w:author="Vladimir M. Sloutsky" w:date="2019-09-10T11:37:00Z">
        <w:r w:rsidR="00EC1806">
          <w:rPr>
            <w:rFonts w:ascii="Arial" w:eastAsia="Times New Roman" w:hAnsi="Arial" w:cs="Arial"/>
            <w:color w:val="222222"/>
            <w:shd w:val="clear" w:color="auto" w:fill="FFFFFF"/>
          </w:rPr>
          <w:t xml:space="preserve"> </w:t>
        </w:r>
      </w:ins>
      <w:del w:id="110" w:author="Vladimir M. Sloutsky" w:date="2019-09-10T11:37:00Z">
        <w:r w:rsidR="007E1177" w:rsidDel="00EC1806">
          <w:rPr>
            <w:rFonts w:ascii="Arial" w:eastAsia="Times New Roman" w:hAnsi="Arial" w:cs="Arial"/>
            <w:color w:val="222222"/>
            <w:shd w:val="clear" w:color="auto" w:fill="FFFFFF"/>
          </w:rPr>
          <w:delText xml:space="preserve">, we found </w:delText>
        </w:r>
      </w:del>
      <w:r w:rsidR="007E1177">
        <w:rPr>
          <w:rFonts w:ascii="Arial" w:eastAsia="Times New Roman" w:hAnsi="Arial" w:cs="Arial"/>
          <w:color w:val="222222"/>
          <w:shd w:val="clear" w:color="auto" w:fill="FFFFFF"/>
        </w:rPr>
        <w:t>that almost all children knew which option was the highest at the end of the study, regardless of what type of strategy they employed</w:t>
      </w:r>
      <w:r w:rsidR="00047820">
        <w:rPr>
          <w:rFonts w:ascii="Arial" w:eastAsia="Times New Roman" w:hAnsi="Arial" w:cs="Arial"/>
          <w:color w:val="222222"/>
          <w:shd w:val="clear" w:color="auto" w:fill="FFFFFF"/>
        </w:rPr>
        <w:t xml:space="preserve"> or how often they chose that option in the last block of the experiment</w:t>
      </w:r>
      <w:r w:rsidR="007E1177">
        <w:rPr>
          <w:rFonts w:ascii="Arial" w:eastAsia="Times New Roman" w:hAnsi="Arial" w:cs="Arial"/>
          <w:color w:val="222222"/>
          <w:shd w:val="clear" w:color="auto" w:fill="FFFFFF"/>
        </w:rPr>
        <w:t xml:space="preserve">. </w:t>
      </w:r>
      <w:r w:rsidR="00CC0A19">
        <w:rPr>
          <w:rFonts w:ascii="Arial" w:eastAsia="Times New Roman" w:hAnsi="Arial" w:cs="Arial"/>
          <w:color w:val="222222"/>
          <w:shd w:val="clear" w:color="auto" w:fill="FFFFFF"/>
        </w:rPr>
        <w:t xml:space="preserve">Plate et al. 2018 report an analogous finding, wherein </w:t>
      </w:r>
      <w:r w:rsidR="00CC0A19" w:rsidRPr="00CC0A19">
        <w:rPr>
          <w:rFonts w:ascii="Arial" w:eastAsia="Times New Roman" w:hAnsi="Arial" w:cs="Arial"/>
          <w:color w:val="222222"/>
          <w:shd w:val="clear" w:color="auto" w:fill="FFFFFF"/>
        </w:rPr>
        <w:t>despite children accurately indicating the best option following a probabilistic learning task, they were</w:t>
      </w:r>
      <w:r w:rsidR="00CC0A19">
        <w:rPr>
          <w:rFonts w:ascii="Arial" w:eastAsia="Times New Roman" w:hAnsi="Arial" w:cs="Arial"/>
          <w:color w:val="222222"/>
          <w:shd w:val="clear" w:color="auto" w:fill="FFFFFF"/>
        </w:rPr>
        <w:t xml:space="preserve"> much</w:t>
      </w:r>
      <w:r w:rsidR="00CC0A19" w:rsidRPr="00CC0A19">
        <w:rPr>
          <w:rFonts w:ascii="Arial" w:eastAsia="Times New Roman" w:hAnsi="Arial" w:cs="Arial"/>
          <w:color w:val="222222"/>
          <w:shd w:val="clear" w:color="auto" w:fill="FFFFFF"/>
        </w:rPr>
        <w:t xml:space="preserve"> less likely than adults to maximize their choices toward that option</w:t>
      </w:r>
      <w:r w:rsidR="00CC0A19">
        <w:rPr>
          <w:rFonts w:ascii="Arial" w:eastAsia="Times New Roman" w:hAnsi="Arial" w:cs="Arial"/>
          <w:color w:val="222222"/>
          <w:shd w:val="clear" w:color="auto" w:fill="FFFFFF"/>
        </w:rPr>
        <w:t>.</w:t>
      </w:r>
      <w:ins w:id="111" w:author="Nate Blanco" w:date="2019-09-08T01:20:00Z">
        <w:r w:rsidR="001310D6">
          <w:rPr>
            <w:rFonts w:ascii="Arial" w:eastAsia="Times New Roman" w:hAnsi="Arial" w:cs="Arial"/>
            <w:color w:val="222222"/>
            <w:shd w:val="clear" w:color="auto" w:fill="FFFFFF"/>
          </w:rPr>
          <w:t xml:space="preserve"> We’ve added discussion of this point to the manuscript</w:t>
        </w:r>
        <w:r w:rsidR="00B46E05">
          <w:rPr>
            <w:rFonts w:ascii="Arial" w:eastAsia="Times New Roman" w:hAnsi="Arial" w:cs="Arial"/>
            <w:color w:val="222222"/>
            <w:shd w:val="clear" w:color="auto" w:fill="FFFFFF"/>
          </w:rPr>
          <w:t xml:space="preserve"> (pg. 18-19).</w:t>
        </w:r>
      </w:ins>
    </w:p>
    <w:p w:rsidR="00C97B55" w:rsidRDefault="00C97B55" w:rsidP="00011282">
      <w:pPr>
        <w:rPr>
          <w:rFonts w:ascii="Arial" w:eastAsia="Times New Roman" w:hAnsi="Arial" w:cs="Arial"/>
          <w:color w:val="222222"/>
          <w:shd w:val="clear" w:color="auto" w:fill="FFFFFF"/>
        </w:rPr>
      </w:pPr>
    </w:p>
    <w:p w:rsidR="007E1177" w:rsidRPr="00EC1806" w:rsidRDefault="00011282" w:rsidP="00EC1806">
      <w:pPr>
        <w:pStyle w:val="ListParagraph"/>
        <w:numPr>
          <w:ilvl w:val="0"/>
          <w:numId w:val="1"/>
        </w:numPr>
        <w:rPr>
          <w:rFonts w:ascii="Arial" w:eastAsia="Times New Roman" w:hAnsi="Arial" w:cs="Arial"/>
          <w:color w:val="222222"/>
          <w:shd w:val="clear" w:color="auto" w:fill="FFFFFF"/>
          <w:rPrChange w:id="112" w:author="Vladimir M. Sloutsky" w:date="2019-09-10T11:37:00Z">
            <w:rPr>
              <w:shd w:val="clear" w:color="auto" w:fill="FFFFFF"/>
            </w:rPr>
          </w:rPrChange>
        </w:rPr>
        <w:pPrChange w:id="113" w:author="Vladimir M. Sloutsky" w:date="2019-09-10T11:37:00Z">
          <w:pPr/>
        </w:pPrChange>
      </w:pPr>
      <w:r w:rsidRPr="00EC1806">
        <w:rPr>
          <w:rFonts w:ascii="Arial" w:eastAsia="Times New Roman" w:hAnsi="Arial" w:cs="Arial"/>
          <w:color w:val="222222"/>
          <w:shd w:val="clear" w:color="auto" w:fill="FFFFFF"/>
          <w:rPrChange w:id="114" w:author="Vladimir M. Sloutsky" w:date="2019-09-10T11:37:00Z">
            <w:rPr>
              <w:shd w:val="clear" w:color="auto" w:fill="FFFFFF"/>
            </w:rPr>
          </w:rPrChange>
        </w:rPr>
        <w:t xml:space="preserve">Or, perhaps, they are unwilling to choose that reward in favor of following this repetitive (probably clockwise or counterclockwise) search behavior. (What do these children think the goal of the task is?) </w:t>
      </w:r>
    </w:p>
    <w:p w:rsidR="007E1177" w:rsidRDefault="007E1177" w:rsidP="00011282">
      <w:pPr>
        <w:rPr>
          <w:rFonts w:ascii="Arial" w:eastAsia="Times New Roman" w:hAnsi="Arial" w:cs="Arial"/>
          <w:color w:val="222222"/>
          <w:shd w:val="clear" w:color="auto" w:fill="FFFFFF"/>
        </w:rPr>
      </w:pPr>
    </w:p>
    <w:p w:rsidR="007E1177" w:rsidRDefault="007E1177" w:rsidP="007E1177">
      <w:pPr>
        <w:ind w:left="720"/>
        <w:rPr>
          <w:rFonts w:ascii="Arial" w:eastAsia="Times New Roman" w:hAnsi="Arial" w:cs="Arial"/>
          <w:color w:val="222222"/>
          <w:shd w:val="clear" w:color="auto" w:fill="FFFFFF"/>
        </w:rPr>
      </w:pPr>
      <w:r>
        <w:rPr>
          <w:rFonts w:ascii="Arial" w:eastAsia="Times New Roman" w:hAnsi="Arial" w:cs="Arial"/>
          <w:color w:val="222222"/>
          <w:shd w:val="clear" w:color="auto" w:fill="FFFFFF"/>
        </w:rPr>
        <w:t xml:space="preserve">The instructions emphasize to children that they should try to get as many points (virtual candy) as they can, and that the more they get the more stickers they will earn. Most children seem to understand this and appear motivated to reach the benchmarks that indicate that they earned sticker. </w:t>
      </w:r>
      <w:r w:rsidR="00575362">
        <w:rPr>
          <w:rFonts w:ascii="Arial" w:eastAsia="Times New Roman" w:hAnsi="Arial" w:cs="Arial"/>
          <w:color w:val="222222"/>
          <w:shd w:val="clear" w:color="auto" w:fill="FFFFFF"/>
        </w:rPr>
        <w:t xml:space="preserve">Though they seem to understand the goal of the task, it is a critically important idea that children’s and adults’ decisions may be motivated by different goals. Children may be more motivated by learning than by performance. We’ve added some discussion of this to the General Discussion (pg. </w:t>
      </w:r>
      <w:r w:rsidR="004A7EE4">
        <w:rPr>
          <w:rFonts w:ascii="Arial" w:eastAsia="Times New Roman" w:hAnsi="Arial" w:cs="Arial"/>
          <w:color w:val="222222"/>
          <w:shd w:val="clear" w:color="auto" w:fill="FFFFFF"/>
        </w:rPr>
        <w:t>1</w:t>
      </w:r>
      <w:ins w:id="115" w:author="Nate Blanco" w:date="2019-09-08T01:21:00Z">
        <w:r w:rsidR="00C7758B">
          <w:rPr>
            <w:rFonts w:ascii="Arial" w:eastAsia="Times New Roman" w:hAnsi="Arial" w:cs="Arial"/>
            <w:color w:val="222222"/>
            <w:shd w:val="clear" w:color="auto" w:fill="FFFFFF"/>
          </w:rPr>
          <w:t>8</w:t>
        </w:r>
      </w:ins>
      <w:del w:id="116" w:author="Nate Blanco" w:date="2019-09-08T01:21:00Z">
        <w:r w:rsidR="004A7EE4" w:rsidDel="00C7758B">
          <w:rPr>
            <w:rFonts w:ascii="Arial" w:eastAsia="Times New Roman" w:hAnsi="Arial" w:cs="Arial"/>
            <w:color w:val="222222"/>
            <w:shd w:val="clear" w:color="auto" w:fill="FFFFFF"/>
          </w:rPr>
          <w:delText>7</w:delText>
        </w:r>
      </w:del>
      <w:r w:rsidR="00575362">
        <w:rPr>
          <w:rFonts w:ascii="Arial" w:eastAsia="Times New Roman" w:hAnsi="Arial" w:cs="Arial"/>
          <w:color w:val="222222"/>
          <w:shd w:val="clear" w:color="auto" w:fill="FFFFFF"/>
        </w:rPr>
        <w:t>)</w:t>
      </w:r>
    </w:p>
    <w:p w:rsidR="007E1177" w:rsidRDefault="007E1177" w:rsidP="007E1177">
      <w:pPr>
        <w:ind w:left="720"/>
        <w:rPr>
          <w:rFonts w:ascii="Arial" w:eastAsia="Times New Roman" w:hAnsi="Arial" w:cs="Arial"/>
          <w:color w:val="222222"/>
          <w:shd w:val="clear" w:color="auto" w:fill="FFFFFF"/>
        </w:rPr>
      </w:pPr>
    </w:p>
    <w:p w:rsidR="007E1177" w:rsidRDefault="007E1177" w:rsidP="007E1177">
      <w:pPr>
        <w:ind w:left="720"/>
        <w:rPr>
          <w:rFonts w:ascii="Arial" w:eastAsia="Times New Roman" w:hAnsi="Arial" w:cs="Arial"/>
          <w:color w:val="222222"/>
          <w:shd w:val="clear" w:color="auto" w:fill="FFFFFF"/>
        </w:rPr>
      </w:pPr>
    </w:p>
    <w:p w:rsidR="00756547" w:rsidRPr="00EC1806" w:rsidDel="00EC1806" w:rsidRDefault="00011282" w:rsidP="00EC1806">
      <w:pPr>
        <w:pStyle w:val="ListParagraph"/>
        <w:numPr>
          <w:ilvl w:val="0"/>
          <w:numId w:val="1"/>
        </w:numPr>
        <w:rPr>
          <w:del w:id="117" w:author="Vladimir M. Sloutsky" w:date="2019-09-10T11:40:00Z"/>
          <w:rFonts w:ascii="Arial" w:eastAsia="Times New Roman" w:hAnsi="Arial" w:cs="Arial"/>
          <w:color w:val="222222"/>
          <w:shd w:val="clear" w:color="auto" w:fill="FFFFFF"/>
          <w:rPrChange w:id="118" w:author="Vladimir M. Sloutsky" w:date="2019-09-10T11:40:00Z">
            <w:rPr>
              <w:del w:id="119" w:author="Vladimir M. Sloutsky" w:date="2019-09-10T11:40:00Z"/>
              <w:shd w:val="clear" w:color="auto" w:fill="FFFFFF"/>
            </w:rPr>
          </w:rPrChange>
        </w:rPr>
        <w:pPrChange w:id="120" w:author="Vladimir M. Sloutsky" w:date="2019-09-10T11:40:00Z">
          <w:pPr/>
        </w:pPrChange>
      </w:pPr>
      <w:r w:rsidRPr="00EC1806">
        <w:rPr>
          <w:rFonts w:ascii="Arial" w:eastAsia="Times New Roman" w:hAnsi="Arial" w:cs="Arial"/>
          <w:color w:val="222222"/>
          <w:shd w:val="clear" w:color="auto" w:fill="FFFFFF"/>
          <w:rPrChange w:id="121" w:author="Vladimir M. Sloutsky" w:date="2019-09-10T11:40:00Z">
            <w:rPr>
              <w:shd w:val="clear" w:color="auto" w:fill="FFFFFF"/>
            </w:rPr>
          </w:rPrChange>
        </w:rPr>
        <w:t>This is quite strange behavior, and we would be shocked to see adults behaving this way, over, say quickly learning and choosing the high reward value. But this point about what adults might do is important to the authors' logical claims. The implication that we can explain children's systematic exploration with attentional mechanisms implies that adults</w:t>
      </w:r>
      <w:r w:rsidR="00C97B55" w:rsidRPr="00EC1806">
        <w:rPr>
          <w:rFonts w:ascii="Arial" w:eastAsia="Times New Roman" w:hAnsi="Arial" w:cs="Arial"/>
          <w:color w:val="222222"/>
          <w:rPrChange w:id="122" w:author="Vladimir M. Sloutsky" w:date="2019-09-10T11:40:00Z">
            <w:rPr/>
          </w:rPrChange>
        </w:rPr>
        <w:t xml:space="preserve"> </w:t>
      </w:r>
      <w:r w:rsidRPr="00EC1806">
        <w:rPr>
          <w:rFonts w:ascii="Arial" w:eastAsia="Times New Roman" w:hAnsi="Arial" w:cs="Arial"/>
          <w:color w:val="222222"/>
          <w:shd w:val="clear" w:color="auto" w:fill="FFFFFF"/>
          <w:rPrChange w:id="123" w:author="Vladimir M. Sloutsky" w:date="2019-09-10T11:40:00Z">
            <w:rPr>
              <w:shd w:val="clear" w:color="auto" w:fill="FFFFFF"/>
            </w:rPr>
          </w:rPrChange>
        </w:rPr>
        <w:t xml:space="preserve">(who have fully developed PFC) should also show "systematic exploration" because they have another route to this important behavior (namely a developed PFC).  But, but I bet dollars to donuts that adults wouldn't. Instead, they would look like the children in the Confirmation group (where attention is influenced, but where children quickly learned the distribution and reasonably </w:t>
      </w:r>
      <w:proofErr w:type="spellStart"/>
      <w:r w:rsidRPr="00EC1806">
        <w:rPr>
          <w:rFonts w:ascii="Arial" w:eastAsia="Times New Roman" w:hAnsi="Arial" w:cs="Arial"/>
          <w:color w:val="222222"/>
          <w:shd w:val="clear" w:color="auto" w:fill="FFFFFF"/>
          <w:rPrChange w:id="124" w:author="Vladimir M. Sloutsky" w:date="2019-09-10T11:40:00Z">
            <w:rPr>
              <w:shd w:val="clear" w:color="auto" w:fill="FFFFFF"/>
            </w:rPr>
          </w:rPrChange>
        </w:rPr>
        <w:t>begain</w:t>
      </w:r>
      <w:proofErr w:type="spellEnd"/>
      <w:r w:rsidRPr="00EC1806">
        <w:rPr>
          <w:rFonts w:ascii="Arial" w:eastAsia="Times New Roman" w:hAnsi="Arial" w:cs="Arial"/>
          <w:color w:val="222222"/>
          <w:shd w:val="clear" w:color="auto" w:fill="FFFFFF"/>
          <w:rPrChange w:id="125" w:author="Vladimir M. Sloutsky" w:date="2019-09-10T11:40:00Z">
            <w:rPr>
              <w:shd w:val="clear" w:color="auto" w:fill="FFFFFF"/>
            </w:rPr>
          </w:rPrChange>
        </w:rPr>
        <w:t xml:space="preserve"> to probability match to the expected rewards.  The authors classify the Confirmation group as non-systematic exploration (based on their model) - but it seems odd to put this group that quickly honed in on the task goals and learned as non-systematic as the same general classification as a group that got conflicting salience/cue information and struggled with random exploration.</w:t>
      </w:r>
      <w:r w:rsidR="00756547" w:rsidRPr="00EC1806">
        <w:rPr>
          <w:rFonts w:ascii="Arial" w:eastAsia="Times New Roman" w:hAnsi="Arial" w:cs="Arial"/>
          <w:color w:val="222222"/>
          <w:shd w:val="clear" w:color="auto" w:fill="FFFFFF"/>
          <w:rPrChange w:id="126" w:author="Vladimir M. Sloutsky" w:date="2019-09-10T11:40:00Z">
            <w:rPr>
              <w:shd w:val="clear" w:color="auto" w:fill="FFFFFF"/>
            </w:rPr>
          </w:rPrChange>
        </w:rPr>
        <w:t xml:space="preserve"> </w:t>
      </w:r>
    </w:p>
    <w:p w:rsidR="00C97B55" w:rsidRPr="00EC1806" w:rsidRDefault="00011282" w:rsidP="00EC1806">
      <w:pPr>
        <w:pStyle w:val="ListParagraph"/>
        <w:numPr>
          <w:ilvl w:val="0"/>
          <w:numId w:val="1"/>
        </w:numPr>
        <w:rPr>
          <w:rFonts w:ascii="Arial" w:eastAsia="Times New Roman" w:hAnsi="Arial" w:cs="Arial"/>
          <w:color w:val="222222"/>
          <w:shd w:val="clear" w:color="auto" w:fill="FFFFFF"/>
          <w:rPrChange w:id="127" w:author="Vladimir M. Sloutsky" w:date="2019-09-10T11:40:00Z">
            <w:rPr>
              <w:shd w:val="clear" w:color="auto" w:fill="FFFFFF"/>
            </w:rPr>
          </w:rPrChange>
        </w:rPr>
        <w:pPrChange w:id="128" w:author="Vladimir M. Sloutsky" w:date="2019-09-10T11:40:00Z">
          <w:pPr>
            <w:ind w:firstLine="720"/>
          </w:pPr>
        </w:pPrChange>
      </w:pPr>
      <w:proofErr w:type="gramStart"/>
      <w:r w:rsidRPr="00EC1806">
        <w:rPr>
          <w:rFonts w:ascii="Arial" w:eastAsia="Times New Roman" w:hAnsi="Arial" w:cs="Arial"/>
          <w:color w:val="222222"/>
          <w:shd w:val="clear" w:color="auto" w:fill="FFFFFF"/>
          <w:rPrChange w:id="129" w:author="Vladimir M. Sloutsky" w:date="2019-09-10T11:40:00Z">
            <w:rPr>
              <w:shd w:val="clear" w:color="auto" w:fill="FFFFFF"/>
            </w:rPr>
          </w:rPrChange>
        </w:rPr>
        <w:t>So</w:t>
      </w:r>
      <w:proofErr w:type="gramEnd"/>
      <w:r w:rsidRPr="00EC1806">
        <w:rPr>
          <w:rFonts w:ascii="Arial" w:eastAsia="Times New Roman" w:hAnsi="Arial" w:cs="Arial"/>
          <w:color w:val="222222"/>
          <w:shd w:val="clear" w:color="auto" w:fill="FFFFFF"/>
          <w:rPrChange w:id="130" w:author="Vladimir M. Sloutsky" w:date="2019-09-10T11:40:00Z">
            <w:rPr>
              <w:shd w:val="clear" w:color="auto" w:fill="FFFFFF"/>
            </w:rPr>
          </w:rPrChange>
        </w:rPr>
        <w:t xml:space="preserve"> this all raises the question - what does "systematic" search really mean in this context and what would the authors predict adult behavior would look like?  The logical extension of the argument is that adults (who have developed PFC and don't need to depend on diffuse attention) would also show this "systematic search". We don't know if this is the case because adults aren't tested in a Baseline condition, but there is strong reason to believe it would not turn out this way (see Plate work again here). The claims are muddled in an attempt to shoe-horn this experiment into the broad attention theoretical packaging.</w:t>
      </w:r>
    </w:p>
    <w:p w:rsidR="00756547" w:rsidRDefault="00756547" w:rsidP="00011282">
      <w:pPr>
        <w:rPr>
          <w:rFonts w:ascii="Arial" w:eastAsia="Times New Roman" w:hAnsi="Arial" w:cs="Arial"/>
          <w:color w:val="222222"/>
          <w:shd w:val="clear" w:color="auto" w:fill="FFFFFF"/>
        </w:rPr>
      </w:pPr>
    </w:p>
    <w:p w:rsidR="008021ED" w:rsidRDefault="00756547" w:rsidP="008021ED">
      <w:pPr>
        <w:ind w:left="720"/>
        <w:rPr>
          <w:ins w:id="131" w:author="Nate Blanco" w:date="2019-09-08T01:24:00Z"/>
          <w:rStyle w:val="CommentReference"/>
        </w:rPr>
      </w:pPr>
      <w:del w:id="132" w:author="Vladimir M. Sloutsky" w:date="2019-09-10T11:41:00Z">
        <w:r w:rsidDel="00EC1806">
          <w:rPr>
            <w:rFonts w:ascii="Arial" w:eastAsia="Times New Roman" w:hAnsi="Arial" w:cs="Arial"/>
            <w:color w:val="222222"/>
            <w:shd w:val="clear" w:color="auto" w:fill="FFFFFF"/>
          </w:rPr>
          <w:delText>Yes, it is quite clear</w:delText>
        </w:r>
      </w:del>
      <w:ins w:id="133" w:author="Vladimir M. Sloutsky" w:date="2019-09-10T11:41:00Z">
        <w:r w:rsidR="00EC1806">
          <w:rPr>
            <w:rFonts w:ascii="Arial" w:eastAsia="Times New Roman" w:hAnsi="Arial" w:cs="Arial"/>
            <w:color w:val="222222"/>
            <w:shd w:val="clear" w:color="auto" w:fill="FFFFFF"/>
          </w:rPr>
          <w:t>We agree</w:t>
        </w:r>
      </w:ins>
      <w:r>
        <w:rPr>
          <w:rFonts w:ascii="Arial" w:eastAsia="Times New Roman" w:hAnsi="Arial" w:cs="Arial"/>
          <w:color w:val="222222"/>
          <w:shd w:val="clear" w:color="auto" w:fill="FFFFFF"/>
        </w:rPr>
        <w:t xml:space="preserve"> that </w:t>
      </w:r>
      <w:ins w:id="134" w:author="Vladimir M. Sloutsky" w:date="2019-09-10T11:41:00Z">
        <w:r w:rsidR="00EC1806">
          <w:rPr>
            <w:rFonts w:ascii="Arial" w:eastAsia="Times New Roman" w:hAnsi="Arial" w:cs="Arial"/>
            <w:color w:val="222222"/>
            <w:shd w:val="clear" w:color="auto" w:fill="FFFFFF"/>
          </w:rPr>
          <w:t xml:space="preserve">it is quite unlikely that </w:t>
        </w:r>
      </w:ins>
      <w:r>
        <w:rPr>
          <w:rFonts w:ascii="Arial" w:eastAsia="Times New Roman" w:hAnsi="Arial" w:cs="Arial"/>
          <w:color w:val="222222"/>
          <w:shd w:val="clear" w:color="auto" w:fill="FFFFFF"/>
        </w:rPr>
        <w:t xml:space="preserve">adults would </w:t>
      </w:r>
      <w:del w:id="135" w:author="Vladimir M. Sloutsky" w:date="2019-09-10T11:41:00Z">
        <w:r w:rsidDel="00B466B0">
          <w:rPr>
            <w:rFonts w:ascii="Arial" w:eastAsia="Times New Roman" w:hAnsi="Arial" w:cs="Arial"/>
            <w:color w:val="222222"/>
            <w:shd w:val="clear" w:color="auto" w:fill="FFFFFF"/>
          </w:rPr>
          <w:delText xml:space="preserve">not </w:delText>
        </w:r>
      </w:del>
      <w:r>
        <w:rPr>
          <w:rFonts w:ascii="Arial" w:eastAsia="Times New Roman" w:hAnsi="Arial" w:cs="Arial"/>
          <w:color w:val="222222"/>
          <w:shd w:val="clear" w:color="auto" w:fill="FFFFFF"/>
        </w:rPr>
        <w:t>exhibit the type of systematic behavior that children exhibit</w:t>
      </w:r>
      <w:r w:rsidR="009B2E64">
        <w:rPr>
          <w:rFonts w:ascii="Arial" w:eastAsia="Times New Roman" w:hAnsi="Arial" w:cs="Arial"/>
          <w:color w:val="222222"/>
          <w:shd w:val="clear" w:color="auto" w:fill="FFFFFF"/>
        </w:rPr>
        <w:t xml:space="preserve"> in this task</w:t>
      </w:r>
      <w:r>
        <w:rPr>
          <w:rFonts w:ascii="Arial" w:eastAsia="Times New Roman" w:hAnsi="Arial" w:cs="Arial"/>
          <w:color w:val="222222"/>
          <w:shd w:val="clear" w:color="auto" w:fill="FFFFFF"/>
        </w:rPr>
        <w:t>. Our hypothesis is not that the PFC results in that type of behavior, but that PFC-controlled processes are necessary for the type of systematic or directed exploration that adults engage in—</w:t>
      </w:r>
      <w:del w:id="136" w:author="Nate Blanco" w:date="2019-09-08T01:23:00Z">
        <w:r w:rsidDel="008021ED">
          <w:rPr>
            <w:rFonts w:ascii="Arial" w:eastAsia="Times New Roman" w:hAnsi="Arial" w:cs="Arial"/>
            <w:color w:val="222222"/>
            <w:shd w:val="clear" w:color="auto" w:fill="FFFFFF"/>
          </w:rPr>
          <w:delText>to direct exploration</w:delText>
        </w:r>
      </w:del>
      <w:ins w:id="137" w:author="Nate Blanco" w:date="2019-09-08T01:23:00Z">
        <w:r w:rsidR="008021ED">
          <w:rPr>
            <w:rFonts w:ascii="Arial" w:eastAsia="Times New Roman" w:hAnsi="Arial" w:cs="Arial"/>
            <w:color w:val="222222"/>
            <w:shd w:val="clear" w:color="auto" w:fill="FFFFFF"/>
          </w:rPr>
          <w:t>directing exploration</w:t>
        </w:r>
      </w:ins>
      <w:r>
        <w:rPr>
          <w:rFonts w:ascii="Arial" w:eastAsia="Times New Roman" w:hAnsi="Arial" w:cs="Arial"/>
          <w:color w:val="222222"/>
          <w:shd w:val="clear" w:color="auto" w:fill="FFFFFF"/>
        </w:rPr>
        <w:t xml:space="preserve"> toward parts of the environment with greater uncertainty. There is very little uncertainty in our task, and so adults should quickly learn that only very little exploration is needed. </w:t>
      </w:r>
      <w:commentRangeStart w:id="138"/>
      <w:del w:id="139" w:author="Nate Blanco" w:date="2019-09-08T01:27:00Z">
        <w:r w:rsidR="00B21E55" w:rsidDel="008021ED">
          <w:rPr>
            <w:rFonts w:ascii="Arial" w:eastAsia="Times New Roman" w:hAnsi="Arial" w:cs="Arial"/>
            <w:color w:val="222222"/>
            <w:shd w:val="clear" w:color="auto" w:fill="FFFFFF"/>
          </w:rPr>
          <w:delText xml:space="preserve">The prediction </w:delText>
        </w:r>
        <w:r w:rsidR="009B2E64" w:rsidDel="008021ED">
          <w:rPr>
            <w:rFonts w:ascii="Arial" w:eastAsia="Times New Roman" w:hAnsi="Arial" w:cs="Arial"/>
            <w:color w:val="222222"/>
            <w:shd w:val="clear" w:color="auto" w:fill="FFFFFF"/>
          </w:rPr>
          <w:delText xml:space="preserve">for adults </w:delText>
        </w:r>
      </w:del>
      <w:del w:id="140" w:author="Nate Blanco" w:date="2019-09-08T01:24:00Z">
        <w:r w:rsidR="009B2E64" w:rsidDel="008021ED">
          <w:rPr>
            <w:rFonts w:ascii="Arial" w:eastAsia="Times New Roman" w:hAnsi="Arial" w:cs="Arial"/>
            <w:color w:val="222222"/>
            <w:shd w:val="clear" w:color="auto" w:fill="FFFFFF"/>
          </w:rPr>
          <w:delText>i</w:delText>
        </w:r>
      </w:del>
      <w:del w:id="141" w:author="Nate Blanco" w:date="2019-09-08T01:27:00Z">
        <w:r w:rsidR="009B2E64" w:rsidDel="008021ED">
          <w:rPr>
            <w:rFonts w:ascii="Arial" w:eastAsia="Times New Roman" w:hAnsi="Arial" w:cs="Arial"/>
            <w:color w:val="222222"/>
            <w:shd w:val="clear" w:color="auto" w:fill="FFFFFF"/>
          </w:rPr>
          <w:delText>s</w:delText>
        </w:r>
      </w:del>
      <w:ins w:id="142" w:author="Nate Blanco" w:date="2019-09-08T01:28:00Z">
        <w:r w:rsidR="008021ED">
          <w:rPr>
            <w:rFonts w:ascii="Arial" w:eastAsia="Times New Roman" w:hAnsi="Arial" w:cs="Arial"/>
            <w:color w:val="222222"/>
            <w:shd w:val="clear" w:color="auto" w:fill="FFFFFF"/>
          </w:rPr>
          <w:t>Based on that, we</w:t>
        </w:r>
      </w:ins>
      <w:ins w:id="143" w:author="Nate Blanco" w:date="2019-09-08T01:27:00Z">
        <w:r w:rsidR="008021ED">
          <w:rPr>
            <w:rFonts w:ascii="Arial" w:eastAsia="Times New Roman" w:hAnsi="Arial" w:cs="Arial"/>
            <w:color w:val="222222"/>
            <w:shd w:val="clear" w:color="auto" w:fill="FFFFFF"/>
          </w:rPr>
          <w:t xml:space="preserve"> predicted</w:t>
        </w:r>
      </w:ins>
      <w:r w:rsidR="009B2E64">
        <w:rPr>
          <w:rFonts w:ascii="Arial" w:eastAsia="Times New Roman" w:hAnsi="Arial" w:cs="Arial"/>
          <w:color w:val="222222"/>
          <w:shd w:val="clear" w:color="auto" w:fill="FFFFFF"/>
        </w:rPr>
        <w:t xml:space="preserve"> that they</w:t>
      </w:r>
      <w:r w:rsidR="00B21E55">
        <w:rPr>
          <w:rFonts w:ascii="Arial" w:eastAsia="Times New Roman" w:hAnsi="Arial" w:cs="Arial"/>
          <w:color w:val="222222"/>
          <w:shd w:val="clear" w:color="auto" w:fill="FFFFFF"/>
        </w:rPr>
        <w:t xml:space="preserve"> would </w:t>
      </w:r>
      <w:del w:id="144" w:author="Nate Blanco" w:date="2019-09-08T01:28:00Z">
        <w:r w:rsidR="00B21E55" w:rsidDel="008021ED">
          <w:rPr>
            <w:rFonts w:ascii="Arial" w:eastAsia="Times New Roman" w:hAnsi="Arial" w:cs="Arial"/>
            <w:color w:val="222222"/>
            <w:shd w:val="clear" w:color="auto" w:fill="FFFFFF"/>
          </w:rPr>
          <w:delText>maximize reward in all conditions</w:delText>
        </w:r>
      </w:del>
      <w:ins w:id="145" w:author="Nate Blanco" w:date="2019-09-08T01:28:00Z">
        <w:r w:rsidR="008021ED">
          <w:rPr>
            <w:rFonts w:ascii="Arial" w:eastAsia="Times New Roman" w:hAnsi="Arial" w:cs="Arial"/>
            <w:color w:val="222222"/>
            <w:shd w:val="clear" w:color="auto" w:fill="FFFFFF"/>
          </w:rPr>
          <w:t>exploit the highest rewar</w:t>
        </w:r>
      </w:ins>
      <w:ins w:id="146" w:author="Nate Blanco" w:date="2019-09-08T01:29:00Z">
        <w:r w:rsidR="008021ED">
          <w:rPr>
            <w:rFonts w:ascii="Arial" w:eastAsia="Times New Roman" w:hAnsi="Arial" w:cs="Arial"/>
            <w:color w:val="222222"/>
            <w:shd w:val="clear" w:color="auto" w:fill="FFFFFF"/>
          </w:rPr>
          <w:t>d option</w:t>
        </w:r>
      </w:ins>
      <w:r w:rsidR="00B21E55">
        <w:rPr>
          <w:rFonts w:ascii="Arial" w:eastAsia="Times New Roman" w:hAnsi="Arial" w:cs="Arial"/>
          <w:color w:val="222222"/>
          <w:shd w:val="clear" w:color="auto" w:fill="FFFFFF"/>
        </w:rPr>
        <w:t>, and show only small effects of the saliency manipulation.</w:t>
      </w:r>
      <w:ins w:id="147" w:author="Nate Blanco" w:date="2019-09-08T01:24:00Z">
        <w:r w:rsidR="008021ED">
          <w:rPr>
            <w:rFonts w:ascii="Arial" w:eastAsia="Times New Roman" w:hAnsi="Arial" w:cs="Arial"/>
            <w:color w:val="222222"/>
            <w:shd w:val="clear" w:color="auto" w:fill="FFFFFF"/>
          </w:rPr>
          <w:t xml:space="preserve"> The </w:t>
        </w:r>
        <w:del w:id="148" w:author="Vladimir M. Sloutsky" w:date="2019-09-10T11:45:00Z">
          <w:r w:rsidR="008021ED" w:rsidDel="00B466B0">
            <w:rPr>
              <w:rFonts w:ascii="Arial" w:eastAsia="Times New Roman" w:hAnsi="Arial" w:cs="Arial"/>
              <w:color w:val="222222"/>
              <w:shd w:val="clear" w:color="auto" w:fill="FFFFFF"/>
            </w:rPr>
            <w:delText xml:space="preserve">manuscript </w:delText>
          </w:r>
        </w:del>
      </w:ins>
      <w:ins w:id="149" w:author="Nate Blanco" w:date="2019-09-08T01:25:00Z">
        <w:del w:id="150" w:author="Vladimir M. Sloutsky" w:date="2019-09-10T11:45:00Z">
          <w:r w:rsidR="008021ED" w:rsidDel="00B466B0">
            <w:rPr>
              <w:rFonts w:ascii="Arial" w:eastAsia="Times New Roman" w:hAnsi="Arial" w:cs="Arial"/>
              <w:color w:val="222222"/>
              <w:shd w:val="clear" w:color="auto" w:fill="FFFFFF"/>
            </w:rPr>
            <w:delText>now</w:delText>
          </w:r>
        </w:del>
      </w:ins>
      <w:ins w:id="151" w:author="Vladimir M. Sloutsky" w:date="2019-09-10T11:45:00Z">
        <w:r w:rsidR="00B466B0">
          <w:rPr>
            <w:rFonts w:ascii="Arial" w:eastAsia="Times New Roman" w:hAnsi="Arial" w:cs="Arial"/>
            <w:color w:val="222222"/>
            <w:shd w:val="clear" w:color="auto" w:fill="FFFFFF"/>
          </w:rPr>
          <w:t>revision</w:t>
        </w:r>
      </w:ins>
      <w:ins w:id="152" w:author="Nate Blanco" w:date="2019-09-08T01:25:00Z">
        <w:r w:rsidR="008021ED">
          <w:rPr>
            <w:rFonts w:ascii="Arial" w:eastAsia="Times New Roman" w:hAnsi="Arial" w:cs="Arial"/>
            <w:color w:val="222222"/>
            <w:shd w:val="clear" w:color="auto" w:fill="FFFFFF"/>
          </w:rPr>
          <w:t xml:space="preserve"> includes a </w:t>
        </w:r>
      </w:ins>
      <w:ins w:id="153" w:author="Vladimir M. Sloutsky" w:date="2019-09-10T11:45:00Z">
        <w:r w:rsidR="00B466B0">
          <w:rPr>
            <w:rFonts w:ascii="Arial" w:eastAsia="Times New Roman" w:hAnsi="Arial" w:cs="Arial"/>
            <w:color w:val="222222"/>
            <w:shd w:val="clear" w:color="auto" w:fill="FFFFFF"/>
          </w:rPr>
          <w:t xml:space="preserve">new </w:t>
        </w:r>
      </w:ins>
      <w:ins w:id="154" w:author="Nate Blanco" w:date="2019-09-08T01:25:00Z">
        <w:r w:rsidR="008021ED">
          <w:rPr>
            <w:rFonts w:ascii="Arial" w:eastAsia="Times New Roman" w:hAnsi="Arial" w:cs="Arial"/>
            <w:color w:val="222222"/>
            <w:shd w:val="clear" w:color="auto" w:fill="FFFFFF"/>
          </w:rPr>
          <w:t>sample of adult</w:t>
        </w:r>
      </w:ins>
      <w:ins w:id="155" w:author="Nate Blanco" w:date="2019-09-09T07:22:00Z">
        <w:r w:rsidR="00822E6B">
          <w:rPr>
            <w:rFonts w:ascii="Arial" w:eastAsia="Times New Roman" w:hAnsi="Arial" w:cs="Arial"/>
            <w:color w:val="222222"/>
            <w:shd w:val="clear" w:color="auto" w:fill="FFFFFF"/>
          </w:rPr>
          <w:t>s</w:t>
        </w:r>
      </w:ins>
      <w:ins w:id="156" w:author="Nate Blanco" w:date="2019-09-08T01:25:00Z">
        <w:r w:rsidR="008021ED">
          <w:rPr>
            <w:rFonts w:ascii="Arial" w:eastAsia="Times New Roman" w:hAnsi="Arial" w:cs="Arial"/>
            <w:color w:val="222222"/>
            <w:shd w:val="clear" w:color="auto" w:fill="FFFFFF"/>
          </w:rPr>
          <w:t xml:space="preserve">, and while there are effects of saliency, adults </w:t>
        </w:r>
      </w:ins>
      <w:ins w:id="157" w:author="Nate Blanco" w:date="2019-09-08T01:26:00Z">
        <w:r w:rsidR="008021ED">
          <w:rPr>
            <w:rFonts w:ascii="Arial" w:eastAsia="Times New Roman" w:hAnsi="Arial" w:cs="Arial"/>
            <w:color w:val="222222"/>
            <w:shd w:val="clear" w:color="auto" w:fill="FFFFFF"/>
          </w:rPr>
          <w:t>maximized reward</w:t>
        </w:r>
      </w:ins>
      <w:ins w:id="158" w:author="Nate Blanco" w:date="2019-09-08T01:25:00Z">
        <w:r w:rsidR="008021ED">
          <w:rPr>
            <w:rFonts w:ascii="Arial" w:eastAsia="Times New Roman" w:hAnsi="Arial" w:cs="Arial"/>
            <w:color w:val="222222"/>
            <w:shd w:val="clear" w:color="auto" w:fill="FFFFFF"/>
          </w:rPr>
          <w:t xml:space="preserve"> in all conditions</w:t>
        </w:r>
      </w:ins>
      <w:ins w:id="159" w:author="Nate Blanco" w:date="2019-09-08T01:28:00Z">
        <w:r w:rsidR="008021ED">
          <w:rPr>
            <w:rFonts w:ascii="Arial" w:eastAsia="Times New Roman" w:hAnsi="Arial" w:cs="Arial"/>
            <w:color w:val="222222"/>
            <w:shd w:val="clear" w:color="auto" w:fill="FFFFFF"/>
          </w:rPr>
          <w:t xml:space="preserve">, with very little influence </w:t>
        </w:r>
      </w:ins>
      <w:ins w:id="160" w:author="Nate Blanco" w:date="2019-09-08T01:36:00Z">
        <w:r w:rsidR="009521F1">
          <w:rPr>
            <w:rFonts w:ascii="Arial" w:eastAsia="Times New Roman" w:hAnsi="Arial" w:cs="Arial"/>
            <w:color w:val="222222"/>
            <w:shd w:val="clear" w:color="auto" w:fill="FFFFFF"/>
          </w:rPr>
          <w:t xml:space="preserve">of </w:t>
        </w:r>
      </w:ins>
      <w:ins w:id="161" w:author="Nate Blanco" w:date="2019-09-08T01:28:00Z">
        <w:r w:rsidR="008021ED">
          <w:rPr>
            <w:rFonts w:ascii="Arial" w:eastAsia="Times New Roman" w:hAnsi="Arial" w:cs="Arial"/>
            <w:color w:val="222222"/>
            <w:shd w:val="clear" w:color="auto" w:fill="FFFFFF"/>
          </w:rPr>
          <w:t>systematic exploration</w:t>
        </w:r>
      </w:ins>
      <w:ins w:id="162" w:author="Nate Blanco" w:date="2019-09-08T01:29:00Z">
        <w:r w:rsidR="008021ED">
          <w:rPr>
            <w:rFonts w:ascii="Arial" w:eastAsia="Times New Roman" w:hAnsi="Arial" w:cs="Arial"/>
            <w:color w:val="222222"/>
            <w:shd w:val="clear" w:color="auto" w:fill="FFFFFF"/>
          </w:rPr>
          <w:t xml:space="preserve"> (see Figure 4, p</w:t>
        </w:r>
      </w:ins>
      <w:ins w:id="163" w:author="Nate Blanco" w:date="2019-09-08T01:30:00Z">
        <w:r w:rsidR="008021ED">
          <w:rPr>
            <w:rFonts w:ascii="Arial" w:eastAsia="Times New Roman" w:hAnsi="Arial" w:cs="Arial"/>
            <w:color w:val="222222"/>
            <w:shd w:val="clear" w:color="auto" w:fill="FFFFFF"/>
          </w:rPr>
          <w:t>g. 16)</w:t>
        </w:r>
      </w:ins>
      <w:ins w:id="164" w:author="Nate Blanco" w:date="2019-09-08T01:28:00Z">
        <w:r w:rsidR="008021ED">
          <w:rPr>
            <w:rFonts w:ascii="Arial" w:eastAsia="Times New Roman" w:hAnsi="Arial" w:cs="Arial"/>
            <w:color w:val="222222"/>
            <w:shd w:val="clear" w:color="auto" w:fill="FFFFFF"/>
          </w:rPr>
          <w:t>.</w:t>
        </w:r>
      </w:ins>
      <w:del w:id="165" w:author="Nate Blanco" w:date="2019-09-08T01:24:00Z">
        <w:r w:rsidR="00B21E55" w:rsidDel="008021ED">
          <w:rPr>
            <w:rFonts w:ascii="Arial" w:eastAsia="Times New Roman" w:hAnsi="Arial" w:cs="Arial"/>
            <w:color w:val="222222"/>
            <w:shd w:val="clear" w:color="auto" w:fill="FFFFFF"/>
          </w:rPr>
          <w:delText xml:space="preserve"> </w:delText>
        </w:r>
        <w:commentRangeEnd w:id="138"/>
        <w:r w:rsidR="00CA582A" w:rsidDel="008021ED">
          <w:rPr>
            <w:rStyle w:val="CommentReference"/>
          </w:rPr>
          <w:commentReference w:id="138"/>
        </w:r>
      </w:del>
    </w:p>
    <w:p w:rsidR="008021ED" w:rsidRDefault="008021ED" w:rsidP="009B2E64">
      <w:pPr>
        <w:ind w:left="720"/>
        <w:rPr>
          <w:ins w:id="166" w:author="Nate Blanco" w:date="2019-09-08T01:24:00Z"/>
          <w:rStyle w:val="CommentReference"/>
        </w:rPr>
      </w:pPr>
    </w:p>
    <w:p w:rsidR="008021ED" w:rsidRDefault="008021ED" w:rsidP="009B2E64">
      <w:pPr>
        <w:ind w:left="720"/>
        <w:rPr>
          <w:ins w:id="167" w:author="Nate Blanco" w:date="2019-09-08T01:24:00Z"/>
          <w:rStyle w:val="CommentReference"/>
        </w:rPr>
      </w:pPr>
    </w:p>
    <w:p w:rsidR="00756547" w:rsidRPr="00B466B0" w:rsidRDefault="00756547" w:rsidP="00B466B0">
      <w:pPr>
        <w:pStyle w:val="ListParagraph"/>
        <w:numPr>
          <w:ilvl w:val="0"/>
          <w:numId w:val="1"/>
        </w:numPr>
        <w:rPr>
          <w:rFonts w:ascii="Arial" w:eastAsia="Times New Roman" w:hAnsi="Arial" w:cs="Arial"/>
          <w:color w:val="222222"/>
          <w:shd w:val="clear" w:color="auto" w:fill="FFFFFF"/>
          <w:rPrChange w:id="168" w:author="Vladimir M. Sloutsky" w:date="2019-09-10T11:45:00Z">
            <w:rPr>
              <w:shd w:val="clear" w:color="auto" w:fill="FFFFFF"/>
            </w:rPr>
          </w:rPrChange>
        </w:rPr>
        <w:pPrChange w:id="169" w:author="Vladimir M. Sloutsky" w:date="2019-09-10T11:45:00Z">
          <w:pPr>
            <w:ind w:left="720"/>
          </w:pPr>
        </w:pPrChange>
      </w:pPr>
      <w:r w:rsidRPr="00B466B0">
        <w:rPr>
          <w:rFonts w:ascii="Arial" w:eastAsia="Times New Roman" w:hAnsi="Arial" w:cs="Arial"/>
          <w:color w:val="222222"/>
          <w:shd w:val="clear" w:color="auto" w:fill="FFFFFF"/>
          <w:rPrChange w:id="170" w:author="Vladimir M. Sloutsky" w:date="2019-09-10T11:45:00Z">
            <w:rPr>
              <w:shd w:val="clear" w:color="auto" w:fill="FFFFFF"/>
            </w:rPr>
          </w:rPrChange>
        </w:rPr>
        <w:t>Children are doing something quite different, which suggests little influence of these PFC-controlled processes,</w:t>
      </w:r>
      <w:r w:rsidR="009B2E64" w:rsidRPr="00B466B0">
        <w:rPr>
          <w:rFonts w:ascii="Arial" w:eastAsia="Times New Roman" w:hAnsi="Arial" w:cs="Arial"/>
          <w:color w:val="222222"/>
          <w:shd w:val="clear" w:color="auto" w:fill="FFFFFF"/>
          <w:rPrChange w:id="171" w:author="Vladimir M. Sloutsky" w:date="2019-09-10T11:45:00Z">
            <w:rPr>
              <w:shd w:val="clear" w:color="auto" w:fill="FFFFFF"/>
            </w:rPr>
          </w:rPrChange>
        </w:rPr>
        <w:t xml:space="preserve"> particularly</w:t>
      </w:r>
      <w:r w:rsidRPr="00B466B0">
        <w:rPr>
          <w:rFonts w:ascii="Arial" w:eastAsia="Times New Roman" w:hAnsi="Arial" w:cs="Arial"/>
          <w:color w:val="222222"/>
          <w:shd w:val="clear" w:color="auto" w:fill="FFFFFF"/>
          <w:rPrChange w:id="172" w:author="Vladimir M. Sloutsky" w:date="2019-09-10T11:45:00Z">
            <w:rPr>
              <w:shd w:val="clear" w:color="auto" w:fill="FFFFFF"/>
            </w:rPr>
          </w:rPrChange>
        </w:rPr>
        <w:t xml:space="preserve"> since their behavior is not particularly effective at achieving their goals. </w:t>
      </w:r>
      <w:r w:rsidR="008B764E" w:rsidRPr="00B466B0">
        <w:rPr>
          <w:rFonts w:ascii="Arial" w:eastAsia="Times New Roman" w:hAnsi="Arial" w:cs="Arial"/>
          <w:color w:val="222222"/>
          <w:shd w:val="clear" w:color="auto" w:fill="FFFFFF"/>
          <w:rPrChange w:id="173" w:author="Vladimir M. Sloutsky" w:date="2019-09-10T11:45:00Z">
            <w:rPr>
              <w:shd w:val="clear" w:color="auto" w:fill="FFFFFF"/>
            </w:rPr>
          </w:rPrChange>
        </w:rPr>
        <w:t>Children’s</w:t>
      </w:r>
      <w:r w:rsidRPr="00B466B0">
        <w:rPr>
          <w:rFonts w:ascii="Arial" w:eastAsia="Times New Roman" w:hAnsi="Arial" w:cs="Arial"/>
          <w:color w:val="222222"/>
          <w:shd w:val="clear" w:color="auto" w:fill="FFFFFF"/>
          <w:rPrChange w:id="174" w:author="Vladimir M. Sloutsky" w:date="2019-09-10T11:45:00Z">
            <w:rPr>
              <w:shd w:val="clear" w:color="auto" w:fill="FFFFFF"/>
            </w:rPr>
          </w:rPrChange>
        </w:rPr>
        <w:t xml:space="preserve"> behavior</w:t>
      </w:r>
      <w:r w:rsidR="009B2E64" w:rsidRPr="00B466B0">
        <w:rPr>
          <w:rFonts w:ascii="Arial" w:eastAsia="Times New Roman" w:hAnsi="Arial" w:cs="Arial"/>
          <w:color w:val="222222"/>
          <w:shd w:val="clear" w:color="auto" w:fill="FFFFFF"/>
          <w:rPrChange w:id="175" w:author="Vladimir M. Sloutsky" w:date="2019-09-10T11:45:00Z">
            <w:rPr>
              <w:shd w:val="clear" w:color="auto" w:fill="FFFFFF"/>
            </w:rPr>
          </w:rPrChange>
        </w:rPr>
        <w:t xml:space="preserve"> in the Baseline condition</w:t>
      </w:r>
      <w:r w:rsidRPr="00B466B0">
        <w:rPr>
          <w:rFonts w:ascii="Arial" w:eastAsia="Times New Roman" w:hAnsi="Arial" w:cs="Arial"/>
          <w:color w:val="222222"/>
          <w:shd w:val="clear" w:color="auto" w:fill="FFFFFF"/>
          <w:rPrChange w:id="176" w:author="Vladimir M. Sloutsky" w:date="2019-09-10T11:45:00Z">
            <w:rPr>
              <w:shd w:val="clear" w:color="auto" w:fill="FFFFFF"/>
            </w:rPr>
          </w:rPrChange>
        </w:rPr>
        <w:t xml:space="preserve"> is characterized by systematic patterns of switching</w:t>
      </w:r>
      <w:r w:rsidR="009B2E64" w:rsidRPr="00B466B0">
        <w:rPr>
          <w:rFonts w:ascii="Arial" w:eastAsia="Times New Roman" w:hAnsi="Arial" w:cs="Arial"/>
          <w:color w:val="222222"/>
          <w:shd w:val="clear" w:color="auto" w:fill="FFFFFF"/>
          <w:rPrChange w:id="177" w:author="Vladimir M. Sloutsky" w:date="2019-09-10T11:45:00Z">
            <w:rPr>
              <w:shd w:val="clear" w:color="auto" w:fill="FFFFFF"/>
            </w:rPr>
          </w:rPrChange>
        </w:rPr>
        <w:t xml:space="preserve">, </w:t>
      </w:r>
      <w:r w:rsidRPr="00B466B0">
        <w:rPr>
          <w:rFonts w:ascii="Arial" w:eastAsia="Times New Roman" w:hAnsi="Arial" w:cs="Arial"/>
          <w:color w:val="222222"/>
          <w:shd w:val="clear" w:color="auto" w:fill="FFFFFF"/>
          <w:rPrChange w:id="178" w:author="Vladimir M. Sloutsky" w:date="2019-09-10T11:45:00Z">
            <w:rPr>
              <w:shd w:val="clear" w:color="auto" w:fill="FFFFFF"/>
            </w:rPr>
          </w:rPrChange>
        </w:rPr>
        <w:t xml:space="preserve">but we do not mean to imply that this is necessarily good or effective (in fact it leads to </w:t>
      </w:r>
      <w:del w:id="179" w:author="Nate Blanco" w:date="2019-09-08T01:36:00Z">
        <w:r w:rsidRPr="00B466B0" w:rsidDel="009521F1">
          <w:rPr>
            <w:rFonts w:ascii="Arial" w:eastAsia="Times New Roman" w:hAnsi="Arial" w:cs="Arial"/>
            <w:color w:val="222222"/>
            <w:shd w:val="clear" w:color="auto" w:fill="FFFFFF"/>
            <w:rPrChange w:id="180" w:author="Vladimir M. Sloutsky" w:date="2019-09-10T11:45:00Z">
              <w:rPr>
                <w:shd w:val="clear" w:color="auto" w:fill="FFFFFF"/>
              </w:rPr>
            </w:rPrChange>
          </w:rPr>
          <w:delText xml:space="preserve">terrible </w:delText>
        </w:r>
      </w:del>
      <w:ins w:id="181" w:author="Nate Blanco" w:date="2019-09-08T01:36:00Z">
        <w:r w:rsidR="009521F1" w:rsidRPr="00B466B0">
          <w:rPr>
            <w:rFonts w:ascii="Arial" w:eastAsia="Times New Roman" w:hAnsi="Arial" w:cs="Arial"/>
            <w:color w:val="222222"/>
            <w:shd w:val="clear" w:color="auto" w:fill="FFFFFF"/>
            <w:rPrChange w:id="182" w:author="Vladimir M. Sloutsky" w:date="2019-09-10T11:45:00Z">
              <w:rPr>
                <w:shd w:val="clear" w:color="auto" w:fill="FFFFFF"/>
              </w:rPr>
            </w:rPrChange>
          </w:rPr>
          <w:t xml:space="preserve">poor </w:t>
        </w:r>
      </w:ins>
      <w:r w:rsidRPr="00B466B0">
        <w:rPr>
          <w:rFonts w:ascii="Arial" w:eastAsia="Times New Roman" w:hAnsi="Arial" w:cs="Arial"/>
          <w:color w:val="222222"/>
          <w:shd w:val="clear" w:color="auto" w:fill="FFFFFF"/>
          <w:rPrChange w:id="183" w:author="Vladimir M. Sloutsky" w:date="2019-09-10T11:45:00Z">
            <w:rPr>
              <w:shd w:val="clear" w:color="auto" w:fill="FFFFFF"/>
            </w:rPr>
          </w:rPrChange>
        </w:rPr>
        <w:t>performance in this task)</w:t>
      </w:r>
      <w:r w:rsidR="00B21E55" w:rsidRPr="00B466B0">
        <w:rPr>
          <w:rFonts w:ascii="Arial" w:eastAsia="Times New Roman" w:hAnsi="Arial" w:cs="Arial"/>
          <w:color w:val="222222"/>
          <w:shd w:val="clear" w:color="auto" w:fill="FFFFFF"/>
          <w:rPrChange w:id="184" w:author="Vladimir M. Sloutsky" w:date="2019-09-10T11:45:00Z">
            <w:rPr>
              <w:shd w:val="clear" w:color="auto" w:fill="FFFFFF"/>
            </w:rPr>
          </w:rPrChange>
        </w:rPr>
        <w:t xml:space="preserve">—and while their behavior differs in other important ways, both the Congruent and Competition condition show very little of these patterns that </w:t>
      </w:r>
      <w:ins w:id="185" w:author="Nate Blanco" w:date="2019-09-08T01:37:00Z">
        <w:r w:rsidR="009521F1" w:rsidRPr="00B466B0">
          <w:rPr>
            <w:rFonts w:ascii="Arial" w:eastAsia="Times New Roman" w:hAnsi="Arial" w:cs="Arial"/>
            <w:color w:val="222222"/>
            <w:shd w:val="clear" w:color="auto" w:fill="FFFFFF"/>
            <w:rPrChange w:id="186" w:author="Vladimir M. Sloutsky" w:date="2019-09-10T11:45:00Z">
              <w:rPr>
                <w:shd w:val="clear" w:color="auto" w:fill="FFFFFF"/>
              </w:rPr>
            </w:rPrChange>
          </w:rPr>
          <w:t xml:space="preserve">strongly </w:t>
        </w:r>
      </w:ins>
      <w:r w:rsidR="00B21E55" w:rsidRPr="00B466B0">
        <w:rPr>
          <w:rFonts w:ascii="Arial" w:eastAsia="Times New Roman" w:hAnsi="Arial" w:cs="Arial"/>
          <w:color w:val="222222"/>
          <w:shd w:val="clear" w:color="auto" w:fill="FFFFFF"/>
          <w:rPrChange w:id="187" w:author="Vladimir M. Sloutsky" w:date="2019-09-10T11:45:00Z">
            <w:rPr>
              <w:shd w:val="clear" w:color="auto" w:fill="FFFFFF"/>
            </w:rPr>
          </w:rPrChange>
        </w:rPr>
        <w:t>characterize children in the Baseline condition</w:t>
      </w:r>
      <w:del w:id="188" w:author="Nate Blanco" w:date="2019-09-08T01:36:00Z">
        <w:r w:rsidR="00B21E55" w:rsidRPr="00B466B0" w:rsidDel="009521F1">
          <w:rPr>
            <w:rFonts w:ascii="Arial" w:eastAsia="Times New Roman" w:hAnsi="Arial" w:cs="Arial"/>
            <w:color w:val="222222"/>
            <w:shd w:val="clear" w:color="auto" w:fill="FFFFFF"/>
            <w:rPrChange w:id="189" w:author="Vladimir M. Sloutsky" w:date="2019-09-10T11:45:00Z">
              <w:rPr>
                <w:shd w:val="clear" w:color="auto" w:fill="FFFFFF"/>
              </w:rPr>
            </w:rPrChange>
          </w:rPr>
          <w:delText xml:space="preserve"> so strongly</w:delText>
        </w:r>
      </w:del>
      <w:r w:rsidR="00B21E55" w:rsidRPr="00B466B0">
        <w:rPr>
          <w:rFonts w:ascii="Arial" w:eastAsia="Times New Roman" w:hAnsi="Arial" w:cs="Arial"/>
          <w:color w:val="222222"/>
          <w:shd w:val="clear" w:color="auto" w:fill="FFFFFF"/>
          <w:rPrChange w:id="190" w:author="Vladimir M. Sloutsky" w:date="2019-09-10T11:45:00Z">
            <w:rPr>
              <w:shd w:val="clear" w:color="auto" w:fill="FFFFFF"/>
            </w:rPr>
          </w:rPrChange>
        </w:rPr>
        <w:t xml:space="preserve">. </w:t>
      </w:r>
    </w:p>
    <w:p w:rsidR="00B21E55" w:rsidRDefault="00B21E55" w:rsidP="00756547">
      <w:pPr>
        <w:ind w:left="720"/>
        <w:rPr>
          <w:rFonts w:ascii="Arial" w:eastAsia="Times New Roman" w:hAnsi="Arial" w:cs="Arial"/>
          <w:color w:val="222222"/>
          <w:shd w:val="clear" w:color="auto" w:fill="FFFFFF"/>
        </w:rPr>
      </w:pPr>
    </w:p>
    <w:p w:rsidR="00756547" w:rsidRDefault="00756547" w:rsidP="00756547">
      <w:pPr>
        <w:ind w:left="720"/>
        <w:rPr>
          <w:rFonts w:ascii="Arial" w:eastAsia="Times New Roman" w:hAnsi="Arial" w:cs="Arial"/>
          <w:color w:val="222222"/>
          <w:shd w:val="clear" w:color="auto" w:fill="FFFFFF"/>
        </w:rPr>
      </w:pPr>
      <w:r>
        <w:rPr>
          <w:rFonts w:ascii="Arial" w:eastAsia="Times New Roman" w:hAnsi="Arial" w:cs="Arial"/>
          <w:color w:val="222222"/>
          <w:shd w:val="clear" w:color="auto" w:fill="FFFFFF"/>
        </w:rPr>
        <w:t>We’ve adjusted the wording in the Introduction</w:t>
      </w:r>
      <w:r w:rsidR="00B21E55">
        <w:rPr>
          <w:rFonts w:ascii="Arial" w:eastAsia="Times New Roman" w:hAnsi="Arial" w:cs="Arial"/>
          <w:color w:val="222222"/>
          <w:shd w:val="clear" w:color="auto" w:fill="FFFFFF"/>
        </w:rPr>
        <w:t xml:space="preserve"> </w:t>
      </w:r>
      <w:r w:rsidR="009B2E64">
        <w:rPr>
          <w:rFonts w:ascii="Arial" w:eastAsia="Times New Roman" w:hAnsi="Arial" w:cs="Arial"/>
          <w:color w:val="222222"/>
          <w:shd w:val="clear" w:color="auto" w:fill="FFFFFF"/>
        </w:rPr>
        <w:t>and</w:t>
      </w:r>
      <w:r w:rsidR="00B21E55">
        <w:rPr>
          <w:rFonts w:ascii="Arial" w:eastAsia="Times New Roman" w:hAnsi="Arial" w:cs="Arial"/>
          <w:color w:val="222222"/>
          <w:shd w:val="clear" w:color="auto" w:fill="FFFFFF"/>
        </w:rPr>
        <w:t xml:space="preserve"> Discussion</w:t>
      </w:r>
      <w:r>
        <w:rPr>
          <w:rFonts w:ascii="Arial" w:eastAsia="Times New Roman" w:hAnsi="Arial" w:cs="Arial"/>
          <w:color w:val="222222"/>
          <w:shd w:val="clear" w:color="auto" w:fill="FFFFFF"/>
        </w:rPr>
        <w:t xml:space="preserve"> to better explain what we believe children are doing, what we mean by ‘systematic’, how it differs from what adults do (pg. </w:t>
      </w:r>
      <w:r w:rsidR="00332733">
        <w:rPr>
          <w:rFonts w:ascii="Arial" w:eastAsia="Times New Roman" w:hAnsi="Arial" w:cs="Arial"/>
          <w:color w:val="222222"/>
          <w:shd w:val="clear" w:color="auto" w:fill="FFFFFF"/>
        </w:rPr>
        <w:t>4</w:t>
      </w:r>
      <w:r>
        <w:rPr>
          <w:rFonts w:ascii="Arial" w:eastAsia="Times New Roman" w:hAnsi="Arial" w:cs="Arial"/>
          <w:color w:val="222222"/>
          <w:shd w:val="clear" w:color="auto" w:fill="FFFFFF"/>
        </w:rPr>
        <w:t xml:space="preserve">). Additionally, a sample of adults was collected </w:t>
      </w:r>
      <w:r w:rsidR="009B2E64">
        <w:rPr>
          <w:rFonts w:ascii="Arial" w:eastAsia="Times New Roman" w:hAnsi="Arial" w:cs="Arial"/>
          <w:color w:val="222222"/>
          <w:shd w:val="clear" w:color="auto" w:fill="FFFFFF"/>
        </w:rPr>
        <w:t xml:space="preserve">and analyzed in </w:t>
      </w:r>
      <w:r w:rsidR="00B21E55">
        <w:rPr>
          <w:rFonts w:ascii="Arial" w:eastAsia="Times New Roman" w:hAnsi="Arial" w:cs="Arial"/>
          <w:color w:val="222222"/>
          <w:shd w:val="clear" w:color="auto" w:fill="FFFFFF"/>
        </w:rPr>
        <w:t>compar</w:t>
      </w:r>
      <w:r w:rsidR="009B2E64">
        <w:rPr>
          <w:rFonts w:ascii="Arial" w:eastAsia="Times New Roman" w:hAnsi="Arial" w:cs="Arial"/>
          <w:color w:val="222222"/>
          <w:shd w:val="clear" w:color="auto" w:fill="FFFFFF"/>
        </w:rPr>
        <w:t>ison</w:t>
      </w:r>
      <w:r w:rsidR="00B21E55">
        <w:rPr>
          <w:rFonts w:ascii="Arial" w:eastAsia="Times New Roman" w:hAnsi="Arial" w:cs="Arial"/>
          <w:color w:val="222222"/>
          <w:shd w:val="clear" w:color="auto" w:fill="FFFFFF"/>
        </w:rPr>
        <w:t xml:space="preserve"> to children, and our predictions for </w:t>
      </w:r>
      <w:r w:rsidR="009B2E64">
        <w:rPr>
          <w:rFonts w:ascii="Arial" w:eastAsia="Times New Roman" w:hAnsi="Arial" w:cs="Arial"/>
          <w:color w:val="222222"/>
          <w:shd w:val="clear" w:color="auto" w:fill="FFFFFF"/>
        </w:rPr>
        <w:t>both</w:t>
      </w:r>
      <w:r w:rsidR="00B21E55">
        <w:rPr>
          <w:rFonts w:ascii="Arial" w:eastAsia="Times New Roman" w:hAnsi="Arial" w:cs="Arial"/>
          <w:color w:val="222222"/>
          <w:shd w:val="clear" w:color="auto" w:fill="FFFFFF"/>
        </w:rPr>
        <w:t xml:space="preserve"> group</w:t>
      </w:r>
      <w:r w:rsidR="009B2E64">
        <w:rPr>
          <w:rFonts w:ascii="Arial" w:eastAsia="Times New Roman" w:hAnsi="Arial" w:cs="Arial"/>
          <w:color w:val="222222"/>
          <w:shd w:val="clear" w:color="auto" w:fill="FFFFFF"/>
        </w:rPr>
        <w:t>s</w:t>
      </w:r>
      <w:r w:rsidR="00B21E55">
        <w:rPr>
          <w:rFonts w:ascii="Arial" w:eastAsia="Times New Roman" w:hAnsi="Arial" w:cs="Arial"/>
          <w:color w:val="222222"/>
          <w:shd w:val="clear" w:color="auto" w:fill="FFFFFF"/>
        </w:rPr>
        <w:t xml:space="preserve"> is laid out in the introduction (pg. </w:t>
      </w:r>
      <w:r w:rsidR="00332733">
        <w:rPr>
          <w:rFonts w:ascii="Arial" w:eastAsia="Times New Roman" w:hAnsi="Arial" w:cs="Arial"/>
          <w:color w:val="222222"/>
          <w:shd w:val="clear" w:color="auto" w:fill="FFFFFF"/>
        </w:rPr>
        <w:t>5-6</w:t>
      </w:r>
      <w:r w:rsidR="00B21E55">
        <w:rPr>
          <w:rFonts w:ascii="Arial" w:eastAsia="Times New Roman" w:hAnsi="Arial" w:cs="Arial"/>
          <w:color w:val="222222"/>
          <w:shd w:val="clear" w:color="auto" w:fill="FFFFFF"/>
        </w:rPr>
        <w:t>).</w:t>
      </w:r>
    </w:p>
    <w:p w:rsidR="00C97B55" w:rsidRPr="00B466B0" w:rsidRDefault="00011282" w:rsidP="00011282">
      <w:pPr>
        <w:rPr>
          <w:rFonts w:ascii="Arial" w:eastAsia="Times New Roman" w:hAnsi="Arial" w:cs="Arial"/>
          <w:strike/>
          <w:color w:val="222222"/>
          <w:shd w:val="clear" w:color="auto" w:fill="FFFFFF"/>
          <w:rPrChange w:id="191" w:author="Vladimir M. Sloutsky" w:date="2019-09-10T11:47:00Z">
            <w:rPr>
              <w:rFonts w:ascii="Arial" w:eastAsia="Times New Roman" w:hAnsi="Arial" w:cs="Arial"/>
              <w:color w:val="222222"/>
              <w:shd w:val="clear" w:color="auto" w:fill="FFFFFF"/>
            </w:rPr>
          </w:rPrChange>
        </w:rPr>
      </w:pPr>
      <w:r w:rsidRPr="00011282">
        <w:rPr>
          <w:rFonts w:ascii="Arial" w:eastAsia="Times New Roman" w:hAnsi="Arial" w:cs="Arial"/>
          <w:color w:val="222222"/>
        </w:rPr>
        <w:br/>
      </w:r>
      <w:r w:rsidRPr="00011282">
        <w:rPr>
          <w:rFonts w:ascii="Arial" w:eastAsia="Times New Roman" w:hAnsi="Arial" w:cs="Arial"/>
          <w:color w:val="222222"/>
        </w:rPr>
        <w:br/>
      </w:r>
      <w:commentRangeStart w:id="192"/>
      <w:commentRangeStart w:id="193"/>
      <w:r w:rsidRPr="00B466B0">
        <w:rPr>
          <w:rFonts w:ascii="Arial" w:eastAsia="Times New Roman" w:hAnsi="Arial" w:cs="Arial"/>
          <w:strike/>
          <w:color w:val="222222"/>
          <w:shd w:val="clear" w:color="auto" w:fill="FFFFFF"/>
          <w:rPrChange w:id="194" w:author="Vladimir M. Sloutsky" w:date="2019-09-10T11:47:00Z">
            <w:rPr>
              <w:rFonts w:ascii="Arial" w:eastAsia="Times New Roman" w:hAnsi="Arial" w:cs="Arial"/>
              <w:color w:val="222222"/>
              <w:shd w:val="clear" w:color="auto" w:fill="FFFFFF"/>
            </w:rPr>
          </w:rPrChange>
        </w:rPr>
        <w:t xml:space="preserve">Overall, </w:t>
      </w:r>
      <w:commentRangeEnd w:id="192"/>
      <w:r w:rsidR="00BF0CDD" w:rsidRPr="00B466B0">
        <w:rPr>
          <w:rStyle w:val="CommentReference"/>
          <w:strike/>
          <w:rPrChange w:id="195" w:author="Vladimir M. Sloutsky" w:date="2019-09-10T11:47:00Z">
            <w:rPr>
              <w:rStyle w:val="CommentReference"/>
            </w:rPr>
          </w:rPrChange>
        </w:rPr>
        <w:commentReference w:id="192"/>
      </w:r>
      <w:commentRangeEnd w:id="193"/>
      <w:r w:rsidR="00217C95" w:rsidRPr="00B466B0">
        <w:rPr>
          <w:rStyle w:val="CommentReference"/>
          <w:strike/>
          <w:rPrChange w:id="196" w:author="Vladimir M. Sloutsky" w:date="2019-09-10T11:47:00Z">
            <w:rPr>
              <w:rStyle w:val="CommentReference"/>
            </w:rPr>
          </w:rPrChange>
        </w:rPr>
        <w:commentReference w:id="193"/>
      </w:r>
      <w:r w:rsidRPr="00B466B0">
        <w:rPr>
          <w:rFonts w:ascii="Arial" w:eastAsia="Times New Roman" w:hAnsi="Arial" w:cs="Arial"/>
          <w:strike/>
          <w:color w:val="222222"/>
          <w:shd w:val="clear" w:color="auto" w:fill="FFFFFF"/>
          <w:rPrChange w:id="197" w:author="Vladimir M. Sloutsky" w:date="2019-09-10T11:47:00Z">
            <w:rPr>
              <w:rFonts w:ascii="Arial" w:eastAsia="Times New Roman" w:hAnsi="Arial" w:cs="Arial"/>
              <w:color w:val="222222"/>
              <w:shd w:val="clear" w:color="auto" w:fill="FFFFFF"/>
            </w:rPr>
          </w:rPrChange>
        </w:rPr>
        <w:t xml:space="preserve">what the authors have is a lovely demonstration that when salience cues are aligned, children quickly learn reward distributions and probability match to those rewards.  When those cues are in conflict, it taxes the system and children resort to a random search response.  Under baseline conditions, children appear to miss the goal of the task (to maximize reward) or at least favor continued exploration, involving a </w:t>
      </w:r>
      <w:commentRangeStart w:id="198"/>
      <w:commentRangeStart w:id="199"/>
      <w:r w:rsidRPr="00B466B0">
        <w:rPr>
          <w:rFonts w:ascii="Arial" w:eastAsia="Times New Roman" w:hAnsi="Arial" w:cs="Arial"/>
          <w:strike/>
          <w:color w:val="222222"/>
          <w:shd w:val="clear" w:color="auto" w:fill="FFFFFF"/>
          <w:rPrChange w:id="200" w:author="Vladimir M. Sloutsky" w:date="2019-09-10T11:47:00Z">
            <w:rPr>
              <w:rFonts w:ascii="Arial" w:eastAsia="Times New Roman" w:hAnsi="Arial" w:cs="Arial"/>
              <w:color w:val="222222"/>
              <w:shd w:val="clear" w:color="auto" w:fill="FFFFFF"/>
            </w:rPr>
          </w:rPrChange>
        </w:rPr>
        <w:t>routine one-after-the-next switching pattern</w:t>
      </w:r>
      <w:commentRangeEnd w:id="198"/>
      <w:r w:rsidR="00217C95" w:rsidRPr="00B466B0">
        <w:rPr>
          <w:rStyle w:val="CommentReference"/>
          <w:strike/>
          <w:rPrChange w:id="201" w:author="Vladimir M. Sloutsky" w:date="2019-09-10T11:47:00Z">
            <w:rPr>
              <w:rStyle w:val="CommentReference"/>
            </w:rPr>
          </w:rPrChange>
        </w:rPr>
        <w:commentReference w:id="198"/>
      </w:r>
      <w:commentRangeEnd w:id="199"/>
      <w:r w:rsidR="009521F1" w:rsidRPr="00B466B0">
        <w:rPr>
          <w:rStyle w:val="CommentReference"/>
          <w:strike/>
          <w:rPrChange w:id="202" w:author="Vladimir M. Sloutsky" w:date="2019-09-10T11:47:00Z">
            <w:rPr>
              <w:rStyle w:val="CommentReference"/>
            </w:rPr>
          </w:rPrChange>
        </w:rPr>
        <w:commentReference w:id="199"/>
      </w:r>
      <w:r w:rsidRPr="00B466B0">
        <w:rPr>
          <w:rFonts w:ascii="Arial" w:eastAsia="Times New Roman" w:hAnsi="Arial" w:cs="Arial"/>
          <w:strike/>
          <w:color w:val="222222"/>
          <w:shd w:val="clear" w:color="auto" w:fill="FFFFFF"/>
          <w:rPrChange w:id="203" w:author="Vladimir M. Sloutsky" w:date="2019-09-10T11:47:00Z">
            <w:rPr>
              <w:rFonts w:ascii="Arial" w:eastAsia="Times New Roman" w:hAnsi="Arial" w:cs="Arial"/>
              <w:color w:val="222222"/>
              <w:shd w:val="clear" w:color="auto" w:fill="FFFFFF"/>
            </w:rPr>
          </w:rPrChange>
        </w:rPr>
        <w:t xml:space="preserve">.  These are fine results (and convergent with </w:t>
      </w:r>
      <w:proofErr w:type="spellStart"/>
      <w:r w:rsidRPr="00B466B0">
        <w:rPr>
          <w:rFonts w:ascii="Arial" w:eastAsia="Times New Roman" w:hAnsi="Arial" w:cs="Arial"/>
          <w:strike/>
          <w:color w:val="222222"/>
          <w:shd w:val="clear" w:color="auto" w:fill="FFFFFF"/>
          <w:rPrChange w:id="204" w:author="Vladimir M. Sloutsky" w:date="2019-09-10T11:47:00Z">
            <w:rPr>
              <w:rFonts w:ascii="Arial" w:eastAsia="Times New Roman" w:hAnsi="Arial" w:cs="Arial"/>
              <w:color w:val="222222"/>
              <w:shd w:val="clear" w:color="auto" w:fill="FFFFFF"/>
            </w:rPr>
          </w:rPrChange>
        </w:rPr>
        <w:t>Rista</w:t>
      </w:r>
      <w:proofErr w:type="spellEnd"/>
      <w:r w:rsidRPr="00B466B0">
        <w:rPr>
          <w:rFonts w:ascii="Arial" w:eastAsia="Times New Roman" w:hAnsi="Arial" w:cs="Arial"/>
          <w:strike/>
          <w:color w:val="222222"/>
          <w:shd w:val="clear" w:color="auto" w:fill="FFFFFF"/>
          <w:rPrChange w:id="205" w:author="Vladimir M. Sloutsky" w:date="2019-09-10T11:47:00Z">
            <w:rPr>
              <w:rFonts w:ascii="Arial" w:eastAsia="Times New Roman" w:hAnsi="Arial" w:cs="Arial"/>
              <w:color w:val="222222"/>
              <w:shd w:val="clear" w:color="auto" w:fill="FFFFFF"/>
            </w:rPr>
          </w:rPrChange>
        </w:rPr>
        <w:t xml:space="preserve"> Plat's recent paper showing developmental change in search-to-maximization behavior in a pseudo k-arm bandit task); furthermore</w:t>
      </w:r>
      <w:r w:rsidR="00B56381" w:rsidRPr="00B466B0">
        <w:rPr>
          <w:rFonts w:ascii="Arial" w:eastAsia="Times New Roman" w:hAnsi="Arial" w:cs="Arial"/>
          <w:strike/>
          <w:color w:val="222222"/>
          <w:shd w:val="clear" w:color="auto" w:fill="FFFFFF"/>
          <w:rPrChange w:id="206" w:author="Vladimir M. Sloutsky" w:date="2019-09-10T11:47:00Z">
            <w:rPr>
              <w:rFonts w:ascii="Arial" w:eastAsia="Times New Roman" w:hAnsi="Arial" w:cs="Arial"/>
              <w:color w:val="222222"/>
              <w:shd w:val="clear" w:color="auto" w:fill="FFFFFF"/>
            </w:rPr>
          </w:rPrChange>
        </w:rPr>
        <w:t>,</w:t>
      </w:r>
      <w:r w:rsidRPr="00B466B0">
        <w:rPr>
          <w:rFonts w:ascii="Arial" w:eastAsia="Times New Roman" w:hAnsi="Arial" w:cs="Arial"/>
          <w:strike/>
          <w:color w:val="222222"/>
          <w:shd w:val="clear" w:color="auto" w:fill="FFFFFF"/>
          <w:rPrChange w:id="207" w:author="Vladimir M. Sloutsky" w:date="2019-09-10T11:47:00Z">
            <w:rPr>
              <w:rFonts w:ascii="Arial" w:eastAsia="Times New Roman" w:hAnsi="Arial" w:cs="Arial"/>
              <w:color w:val="222222"/>
              <w:shd w:val="clear" w:color="auto" w:fill="FFFFFF"/>
            </w:rPr>
          </w:rPrChange>
        </w:rPr>
        <w:t xml:space="preserve"> the modeling provides a nice peek into their interpretation.  I simply don't feel that the high-level "dressing" makes sense.  Unfortunately, without this dressing, it also becomes a question of whether these results are "big picture" enough to fit into Cognition's already high bar. </w:t>
      </w:r>
    </w:p>
    <w:p w:rsidR="00C97B55" w:rsidRDefault="00C97B55" w:rsidP="00011282">
      <w:pPr>
        <w:rPr>
          <w:rFonts w:ascii="Arial" w:eastAsia="Times New Roman" w:hAnsi="Arial" w:cs="Arial"/>
          <w:color w:val="222222"/>
          <w:shd w:val="clear" w:color="auto" w:fill="FFFFFF"/>
        </w:rPr>
      </w:pPr>
    </w:p>
    <w:p w:rsidR="00C97B55" w:rsidRDefault="00C84F98" w:rsidP="00B21E55">
      <w:pPr>
        <w:ind w:left="720"/>
        <w:rPr>
          <w:ins w:id="208" w:author="Nate Blanco" w:date="2019-09-08T01:59:00Z"/>
          <w:rFonts w:ascii="Arial" w:eastAsia="Times New Roman" w:hAnsi="Arial" w:cs="Arial"/>
          <w:color w:val="222222"/>
          <w:shd w:val="clear" w:color="auto" w:fill="FFFFFF"/>
        </w:rPr>
      </w:pPr>
      <w:ins w:id="209" w:author="Nate Blanco" w:date="2019-09-08T01:48:00Z">
        <w:r>
          <w:rPr>
            <w:rFonts w:ascii="Arial" w:eastAsia="Times New Roman" w:hAnsi="Arial" w:cs="Arial"/>
            <w:color w:val="222222"/>
            <w:shd w:val="clear" w:color="auto" w:fill="FFFFFF"/>
          </w:rPr>
          <w:t xml:space="preserve">We’ve adjusted the manuscript in a number of places, particularly Introduction and </w:t>
        </w:r>
      </w:ins>
      <w:ins w:id="210" w:author="Nate Blanco" w:date="2019-09-08T01:49:00Z">
        <w:r>
          <w:rPr>
            <w:rFonts w:ascii="Arial" w:eastAsia="Times New Roman" w:hAnsi="Arial" w:cs="Arial"/>
            <w:color w:val="222222"/>
            <w:shd w:val="clear" w:color="auto" w:fill="FFFFFF"/>
          </w:rPr>
          <w:t xml:space="preserve">Discussion to achieve a </w:t>
        </w:r>
      </w:ins>
      <w:ins w:id="211" w:author="Nate Blanco" w:date="2019-09-08T01:50:00Z">
        <w:r>
          <w:rPr>
            <w:rFonts w:ascii="Arial" w:eastAsia="Times New Roman" w:hAnsi="Arial" w:cs="Arial"/>
            <w:color w:val="222222"/>
            <w:shd w:val="clear" w:color="auto" w:fill="FFFFFF"/>
          </w:rPr>
          <w:t>more inclusive and nuanced treatment of the issues at stake. The inclusion of a sa</w:t>
        </w:r>
      </w:ins>
      <w:ins w:id="212" w:author="Nate Blanco" w:date="2019-09-08T01:51:00Z">
        <w:r>
          <w:rPr>
            <w:rFonts w:ascii="Arial" w:eastAsia="Times New Roman" w:hAnsi="Arial" w:cs="Arial"/>
            <w:color w:val="222222"/>
            <w:shd w:val="clear" w:color="auto" w:fill="FFFFFF"/>
          </w:rPr>
          <w:t>mple of adults additionally</w:t>
        </w:r>
      </w:ins>
      <w:ins w:id="213" w:author="Nate Blanco" w:date="2019-09-08T01:54:00Z">
        <w:r>
          <w:rPr>
            <w:rFonts w:ascii="Arial" w:eastAsia="Times New Roman" w:hAnsi="Arial" w:cs="Arial"/>
            <w:color w:val="222222"/>
            <w:shd w:val="clear" w:color="auto" w:fill="FFFFFF"/>
          </w:rPr>
          <w:t xml:space="preserve"> helps to more clearly define the developmental nature of these effects</w:t>
        </w:r>
      </w:ins>
      <w:ins w:id="214" w:author="Nate Blanco" w:date="2019-09-08T01:56:00Z">
        <w:r w:rsidR="00EC0FE7">
          <w:rPr>
            <w:rFonts w:ascii="Arial" w:eastAsia="Times New Roman" w:hAnsi="Arial" w:cs="Arial"/>
            <w:color w:val="222222"/>
            <w:shd w:val="clear" w:color="auto" w:fill="FFFFFF"/>
          </w:rPr>
          <w:t xml:space="preserve"> and emphasize the potential</w:t>
        </w:r>
      </w:ins>
      <w:ins w:id="215" w:author="Nate Blanco" w:date="2019-09-08T01:58:00Z">
        <w:r w:rsidR="00EC0FE7">
          <w:rPr>
            <w:rFonts w:ascii="Arial" w:eastAsia="Times New Roman" w:hAnsi="Arial" w:cs="Arial"/>
            <w:color w:val="222222"/>
            <w:shd w:val="clear" w:color="auto" w:fill="FFFFFF"/>
          </w:rPr>
          <w:t>ly important</w:t>
        </w:r>
      </w:ins>
      <w:ins w:id="216" w:author="Nate Blanco" w:date="2019-09-08T01:56:00Z">
        <w:r w:rsidR="00EC0FE7">
          <w:rPr>
            <w:rFonts w:ascii="Arial" w:eastAsia="Times New Roman" w:hAnsi="Arial" w:cs="Arial"/>
            <w:color w:val="222222"/>
            <w:shd w:val="clear" w:color="auto" w:fill="FFFFFF"/>
          </w:rPr>
          <w:t xml:space="preserve"> implications of these results. We believe the study remains an important step in better understanding these crucia</w:t>
        </w:r>
      </w:ins>
      <w:ins w:id="217" w:author="Nate Blanco" w:date="2019-09-08T01:57:00Z">
        <w:r w:rsidR="00EC0FE7">
          <w:rPr>
            <w:rFonts w:ascii="Arial" w:eastAsia="Times New Roman" w:hAnsi="Arial" w:cs="Arial"/>
            <w:color w:val="222222"/>
            <w:shd w:val="clear" w:color="auto" w:fill="FFFFFF"/>
          </w:rPr>
          <w:t>l processes and their role in cognitive development, mak</w:t>
        </w:r>
      </w:ins>
      <w:ins w:id="218" w:author="Nate Blanco" w:date="2019-09-08T01:58:00Z">
        <w:r w:rsidR="00EC0FE7">
          <w:rPr>
            <w:rFonts w:ascii="Arial" w:eastAsia="Times New Roman" w:hAnsi="Arial" w:cs="Arial"/>
            <w:color w:val="222222"/>
            <w:shd w:val="clear" w:color="auto" w:fill="FFFFFF"/>
          </w:rPr>
          <w:t>ing it relevant to a wide audienc</w:t>
        </w:r>
      </w:ins>
      <w:ins w:id="219" w:author="Nate Blanco" w:date="2019-09-09T07:09:00Z">
        <w:r w:rsidR="00D5274F">
          <w:rPr>
            <w:rFonts w:ascii="Arial" w:eastAsia="Times New Roman" w:hAnsi="Arial" w:cs="Arial"/>
            <w:color w:val="222222"/>
            <w:shd w:val="clear" w:color="auto" w:fill="FFFFFF"/>
          </w:rPr>
          <w:t>e</w:t>
        </w:r>
      </w:ins>
      <w:ins w:id="220" w:author="Nate Blanco" w:date="2019-09-08T01:58:00Z">
        <w:r w:rsidR="00EC0FE7">
          <w:rPr>
            <w:rFonts w:ascii="Arial" w:eastAsia="Times New Roman" w:hAnsi="Arial" w:cs="Arial"/>
            <w:color w:val="222222"/>
            <w:shd w:val="clear" w:color="auto" w:fill="FFFFFF"/>
          </w:rPr>
          <w:t xml:space="preserve"> of cognitive scien</w:t>
        </w:r>
      </w:ins>
      <w:ins w:id="221" w:author="Nate Blanco" w:date="2019-09-09T08:19:00Z">
        <w:r w:rsidR="00C126D0">
          <w:rPr>
            <w:rFonts w:ascii="Arial" w:eastAsia="Times New Roman" w:hAnsi="Arial" w:cs="Arial"/>
            <w:color w:val="222222"/>
            <w:shd w:val="clear" w:color="auto" w:fill="FFFFFF"/>
          </w:rPr>
          <w:t>tists</w:t>
        </w:r>
      </w:ins>
      <w:ins w:id="222" w:author="Nate Blanco" w:date="2019-09-08T01:58:00Z">
        <w:r w:rsidR="00EC0FE7">
          <w:rPr>
            <w:rFonts w:ascii="Arial" w:eastAsia="Times New Roman" w:hAnsi="Arial" w:cs="Arial"/>
            <w:color w:val="222222"/>
            <w:shd w:val="clear" w:color="auto" w:fill="FFFFFF"/>
          </w:rPr>
          <w:t xml:space="preserve"> and a good fit </w:t>
        </w:r>
      </w:ins>
      <w:ins w:id="223" w:author="Nate Blanco" w:date="2019-09-08T01:59:00Z">
        <w:r w:rsidR="00EC0FE7">
          <w:rPr>
            <w:rFonts w:ascii="Arial" w:eastAsia="Times New Roman" w:hAnsi="Arial" w:cs="Arial"/>
            <w:color w:val="222222"/>
            <w:shd w:val="clear" w:color="auto" w:fill="FFFFFF"/>
          </w:rPr>
          <w:t xml:space="preserve">for </w:t>
        </w:r>
        <w:r w:rsidR="00EC0FE7" w:rsidRPr="009D6BF3">
          <w:rPr>
            <w:rFonts w:ascii="Arial" w:eastAsia="Times New Roman" w:hAnsi="Arial" w:cs="Arial"/>
            <w:i/>
            <w:iCs/>
            <w:color w:val="222222"/>
            <w:shd w:val="clear" w:color="auto" w:fill="FFFFFF"/>
            <w:rPrChange w:id="224" w:author="Nate Blanco" w:date="2019-09-09T08:19:00Z">
              <w:rPr>
                <w:rFonts w:ascii="Arial" w:eastAsia="Times New Roman" w:hAnsi="Arial" w:cs="Arial"/>
                <w:color w:val="222222"/>
                <w:shd w:val="clear" w:color="auto" w:fill="FFFFFF"/>
              </w:rPr>
            </w:rPrChange>
          </w:rPr>
          <w:t>Cognition</w:t>
        </w:r>
        <w:r w:rsidR="00EC0FE7">
          <w:rPr>
            <w:rFonts w:ascii="Arial" w:eastAsia="Times New Roman" w:hAnsi="Arial" w:cs="Arial"/>
            <w:color w:val="222222"/>
            <w:shd w:val="clear" w:color="auto" w:fill="FFFFFF"/>
          </w:rPr>
          <w:t>.</w:t>
        </w:r>
      </w:ins>
    </w:p>
    <w:p w:rsidR="00EC0FE7" w:rsidRDefault="00EC0FE7" w:rsidP="00B21E55">
      <w:pPr>
        <w:ind w:left="720"/>
        <w:rPr>
          <w:ins w:id="225" w:author="Nate Blanco" w:date="2019-09-08T01:59:00Z"/>
          <w:rFonts w:ascii="Arial" w:eastAsia="Times New Roman" w:hAnsi="Arial" w:cs="Arial"/>
          <w:color w:val="222222"/>
          <w:shd w:val="clear" w:color="auto" w:fill="FFFFFF"/>
        </w:rPr>
      </w:pPr>
    </w:p>
    <w:p w:rsidR="00EC0FE7" w:rsidRDefault="00EC0FE7" w:rsidP="00B21E55">
      <w:pPr>
        <w:ind w:left="720"/>
        <w:rPr>
          <w:rFonts w:ascii="Arial" w:eastAsia="Times New Roman" w:hAnsi="Arial" w:cs="Arial"/>
          <w:color w:val="222222"/>
          <w:shd w:val="clear" w:color="auto" w:fill="FFFFFF"/>
        </w:rPr>
      </w:pPr>
      <w:ins w:id="226" w:author="Nate Blanco" w:date="2019-09-08T01:59:00Z">
        <w:r>
          <w:rPr>
            <w:rFonts w:ascii="Arial" w:eastAsia="Times New Roman" w:hAnsi="Arial" w:cs="Arial"/>
            <w:color w:val="222222"/>
            <w:shd w:val="clear" w:color="auto" w:fill="FFFFFF"/>
          </w:rPr>
          <w:t xml:space="preserve">As a side note, children’s switching pattern, though critically having </w:t>
        </w:r>
      </w:ins>
      <w:ins w:id="227" w:author="Nate Blanco" w:date="2019-09-08T02:00:00Z">
        <w:r>
          <w:rPr>
            <w:rFonts w:ascii="Arial" w:eastAsia="Times New Roman" w:hAnsi="Arial" w:cs="Arial"/>
            <w:color w:val="222222"/>
            <w:shd w:val="clear" w:color="auto" w:fill="FFFFFF"/>
          </w:rPr>
          <w:t xml:space="preserve">systematic structure, is far from routine. </w:t>
        </w:r>
      </w:ins>
      <w:ins w:id="228" w:author="Nate Blanco" w:date="2019-09-09T07:15:00Z">
        <w:r w:rsidR="00B674F9">
          <w:rPr>
            <w:rFonts w:ascii="Arial" w:eastAsia="Times New Roman" w:hAnsi="Arial" w:cs="Arial"/>
            <w:color w:val="222222"/>
            <w:shd w:val="clear" w:color="auto" w:fill="FFFFFF"/>
          </w:rPr>
          <w:t>Most</w:t>
        </w:r>
      </w:ins>
      <w:ins w:id="229" w:author="Nate Blanco" w:date="2019-09-08T02:00:00Z">
        <w:r>
          <w:rPr>
            <w:rFonts w:ascii="Arial" w:eastAsia="Times New Roman" w:hAnsi="Arial" w:cs="Arial"/>
            <w:color w:val="222222"/>
            <w:shd w:val="clear" w:color="auto" w:fill="FFFFFF"/>
          </w:rPr>
          <w:t xml:space="preserve"> children</w:t>
        </w:r>
      </w:ins>
      <w:ins w:id="230" w:author="Nate Blanco" w:date="2019-09-09T07:15:00Z">
        <w:r w:rsidR="00B674F9">
          <w:rPr>
            <w:rFonts w:ascii="Arial" w:eastAsia="Times New Roman" w:hAnsi="Arial" w:cs="Arial"/>
            <w:color w:val="222222"/>
            <w:shd w:val="clear" w:color="auto" w:fill="FFFFFF"/>
          </w:rPr>
          <w:t xml:space="preserve"> do not</w:t>
        </w:r>
      </w:ins>
      <w:ins w:id="231" w:author="Nate Blanco" w:date="2019-09-08T02:00:00Z">
        <w:r>
          <w:rPr>
            <w:rFonts w:ascii="Arial" w:eastAsia="Times New Roman" w:hAnsi="Arial" w:cs="Arial"/>
            <w:color w:val="222222"/>
            <w:shd w:val="clear" w:color="auto" w:fill="FFFFFF"/>
          </w:rPr>
          <w:t xml:space="preserve"> follow a strict pattern. Although a few are relatively strict, </w:t>
        </w:r>
      </w:ins>
      <w:ins w:id="232" w:author="Nate Blanco" w:date="2019-09-08T02:01:00Z">
        <w:r>
          <w:rPr>
            <w:rFonts w:ascii="Arial" w:eastAsia="Times New Roman" w:hAnsi="Arial" w:cs="Arial"/>
            <w:color w:val="222222"/>
            <w:shd w:val="clear" w:color="auto" w:fill="FFFFFF"/>
          </w:rPr>
          <w:t>most seem more loosely patterned with frequent deviations and alterations to the pattern.</w:t>
        </w:r>
      </w:ins>
      <w:ins w:id="233" w:author="Nate Blanco" w:date="2019-09-08T02:04:00Z">
        <w:r w:rsidR="005B2D0F">
          <w:rPr>
            <w:rFonts w:ascii="Arial" w:eastAsia="Times New Roman" w:hAnsi="Arial" w:cs="Arial"/>
            <w:color w:val="222222"/>
            <w:shd w:val="clear" w:color="auto" w:fill="FFFFFF"/>
          </w:rPr>
          <w:t xml:space="preserve"> </w:t>
        </w:r>
      </w:ins>
      <w:ins w:id="234" w:author="Nate Blanco" w:date="2019-09-08T02:05:00Z">
        <w:r w:rsidR="00B23F72">
          <w:rPr>
            <w:rFonts w:ascii="Arial" w:eastAsia="Times New Roman" w:hAnsi="Arial" w:cs="Arial"/>
            <w:color w:val="222222"/>
            <w:shd w:val="clear" w:color="auto" w:fill="FFFFFF"/>
          </w:rPr>
          <w:t>In analyzing</w:t>
        </w:r>
      </w:ins>
      <w:ins w:id="235" w:author="Nate Blanco" w:date="2019-09-08T02:04:00Z">
        <w:r w:rsidR="005B2D0F">
          <w:rPr>
            <w:rFonts w:ascii="Arial" w:eastAsia="Times New Roman" w:hAnsi="Arial" w:cs="Arial"/>
            <w:color w:val="222222"/>
            <w:shd w:val="clear" w:color="auto" w:fill="FFFFFF"/>
          </w:rPr>
          <w:t xml:space="preserve"> the data from our first study (Blanco &amp; Sloutsky, 2019 </w:t>
        </w:r>
        <w:proofErr w:type="spellStart"/>
        <w:r w:rsidR="005B2D0F">
          <w:rPr>
            <w:rFonts w:ascii="Arial" w:eastAsia="Times New Roman" w:hAnsi="Arial" w:cs="Arial"/>
            <w:color w:val="222222"/>
            <w:shd w:val="clear" w:color="auto" w:fill="FFFFFF"/>
          </w:rPr>
          <w:t>PsyArXiv</w:t>
        </w:r>
        <w:proofErr w:type="spellEnd"/>
        <w:r w:rsidR="005B2D0F">
          <w:rPr>
            <w:rFonts w:ascii="Arial" w:eastAsia="Times New Roman" w:hAnsi="Arial" w:cs="Arial"/>
            <w:color w:val="222222"/>
            <w:shd w:val="clear" w:color="auto" w:fill="FFFFFF"/>
          </w:rPr>
          <w:t>) we did try</w:t>
        </w:r>
      </w:ins>
      <w:ins w:id="236" w:author="Nate Blanco" w:date="2019-09-08T02:05:00Z">
        <w:r w:rsidR="005B2D0F">
          <w:rPr>
            <w:rFonts w:ascii="Arial" w:eastAsia="Times New Roman" w:hAnsi="Arial" w:cs="Arial"/>
            <w:color w:val="222222"/>
            <w:shd w:val="clear" w:color="auto" w:fill="FFFFFF"/>
          </w:rPr>
          <w:t xml:space="preserve"> strict clockwise/counter-clockwise models at some point and found them to be a poor fit.</w:t>
        </w:r>
      </w:ins>
      <w:ins w:id="237" w:author="Nate Blanco" w:date="2019-09-09T06:37:00Z">
        <w:r w:rsidR="00215A42">
          <w:rPr>
            <w:rFonts w:ascii="Arial" w:eastAsia="Times New Roman" w:hAnsi="Arial" w:cs="Arial"/>
            <w:color w:val="222222"/>
            <w:shd w:val="clear" w:color="auto" w:fill="FFFFFF"/>
          </w:rPr>
          <w:t xml:space="preserve"> </w:t>
        </w:r>
      </w:ins>
    </w:p>
    <w:p w:rsidR="00C97B55" w:rsidRDefault="00C97B55" w:rsidP="00011282">
      <w:pPr>
        <w:rPr>
          <w:rFonts w:ascii="Arial" w:eastAsia="Times New Roman" w:hAnsi="Arial" w:cs="Arial"/>
          <w:color w:val="222222"/>
          <w:shd w:val="clear" w:color="auto" w:fill="FFFFFF"/>
        </w:rPr>
      </w:pPr>
    </w:p>
    <w:p w:rsidR="00B466B0" w:rsidRDefault="00011282" w:rsidP="00011282">
      <w:pPr>
        <w:rPr>
          <w:ins w:id="238" w:author="Vladimir M. Sloutsky" w:date="2019-09-10T11:47:00Z"/>
          <w:rFonts w:ascii="Arial" w:eastAsia="Times New Roman" w:hAnsi="Arial" w:cs="Arial"/>
          <w:color w:val="222222"/>
          <w:shd w:val="clear" w:color="auto" w:fill="FFFFFF"/>
        </w:rPr>
      </w:pPr>
      <w:r w:rsidRPr="00011282">
        <w:rPr>
          <w:rFonts w:ascii="Arial" w:eastAsia="Times New Roman" w:hAnsi="Arial" w:cs="Arial"/>
          <w:color w:val="222222"/>
          <w:shd w:val="clear" w:color="auto" w:fill="FFFFFF"/>
        </w:rPr>
        <w:t>Minor notes:</w:t>
      </w:r>
      <w:r w:rsidRPr="00011282">
        <w:rPr>
          <w:rFonts w:ascii="Arial" w:eastAsia="Times New Roman" w:hAnsi="Arial" w:cs="Arial"/>
          <w:color w:val="222222"/>
        </w:rPr>
        <w:br/>
      </w:r>
      <w:r w:rsidRPr="00011282">
        <w:rPr>
          <w:rFonts w:ascii="Arial" w:eastAsia="Times New Roman" w:hAnsi="Arial" w:cs="Arial"/>
          <w:color w:val="222222"/>
          <w:shd w:val="clear" w:color="auto" w:fill="FFFFFF"/>
        </w:rPr>
        <w:t> </w:t>
      </w:r>
    </w:p>
    <w:p w:rsidR="00C97B55" w:rsidRPr="00B466B0" w:rsidRDefault="00011282" w:rsidP="00B466B0">
      <w:pPr>
        <w:pStyle w:val="ListParagraph"/>
        <w:numPr>
          <w:ilvl w:val="0"/>
          <w:numId w:val="2"/>
        </w:numPr>
        <w:rPr>
          <w:rFonts w:ascii="Arial" w:eastAsia="Times New Roman" w:hAnsi="Arial" w:cs="Arial"/>
          <w:color w:val="222222"/>
          <w:shd w:val="clear" w:color="auto" w:fill="FFFFFF"/>
          <w:rPrChange w:id="239" w:author="Vladimir M. Sloutsky" w:date="2019-09-10T11:47:00Z">
            <w:rPr>
              <w:shd w:val="clear" w:color="auto" w:fill="FFFFFF"/>
            </w:rPr>
          </w:rPrChange>
        </w:rPr>
        <w:pPrChange w:id="240" w:author="Vladimir M. Sloutsky" w:date="2019-09-10T11:47:00Z">
          <w:pPr/>
        </w:pPrChange>
      </w:pPr>
      <w:del w:id="241" w:author="Vladimir M. Sloutsky" w:date="2019-09-10T11:47:00Z">
        <w:r w:rsidRPr="00B466B0" w:rsidDel="00B466B0">
          <w:rPr>
            <w:rFonts w:ascii="Arial" w:eastAsia="Times New Roman" w:hAnsi="Arial" w:cs="Arial"/>
            <w:color w:val="222222"/>
            <w:shd w:val="clear" w:color="auto" w:fill="FFFFFF"/>
            <w:rPrChange w:id="242" w:author="Vladimir M. Sloutsky" w:date="2019-09-10T11:47:00Z">
              <w:rPr>
                <w:shd w:val="clear" w:color="auto" w:fill="FFFFFF"/>
              </w:rPr>
            </w:rPrChange>
          </w:rPr>
          <w:delText xml:space="preserve">- </w:delText>
        </w:r>
      </w:del>
      <w:r w:rsidRPr="00B466B0">
        <w:rPr>
          <w:rFonts w:ascii="Arial" w:eastAsia="Times New Roman" w:hAnsi="Arial" w:cs="Arial"/>
          <w:color w:val="222222"/>
          <w:shd w:val="clear" w:color="auto" w:fill="FFFFFF"/>
          <w:rPrChange w:id="243" w:author="Vladimir M. Sloutsky" w:date="2019-09-10T11:47:00Z">
            <w:rPr>
              <w:shd w:val="clear" w:color="auto" w:fill="FFFFFF"/>
            </w:rPr>
          </w:rPrChange>
        </w:rPr>
        <w:t>It would be great to see the best fitting Beta parameters graphed out like the Phi Figure 4.</w:t>
      </w:r>
    </w:p>
    <w:p w:rsidR="00172D6E" w:rsidRDefault="00172D6E" w:rsidP="00172D6E">
      <w:pPr>
        <w:ind w:left="720"/>
        <w:rPr>
          <w:rFonts w:ascii="Arial" w:eastAsia="Times New Roman" w:hAnsi="Arial" w:cs="Arial"/>
          <w:color w:val="222222"/>
          <w:shd w:val="clear" w:color="auto" w:fill="FFFFFF"/>
        </w:rPr>
      </w:pPr>
    </w:p>
    <w:p w:rsidR="00172D6E" w:rsidRDefault="00172D6E" w:rsidP="00172D6E">
      <w:pPr>
        <w:ind w:left="720"/>
        <w:rPr>
          <w:rFonts w:ascii="Arial" w:eastAsia="Times New Roman" w:hAnsi="Arial" w:cs="Arial"/>
          <w:color w:val="222222"/>
          <w:shd w:val="clear" w:color="auto" w:fill="FFFFFF"/>
        </w:rPr>
      </w:pPr>
      <w:r>
        <w:rPr>
          <w:rFonts w:ascii="Arial" w:eastAsia="Times New Roman" w:hAnsi="Arial" w:cs="Arial"/>
          <w:color w:val="222222"/>
          <w:shd w:val="clear" w:color="auto" w:fill="FFFFFF"/>
        </w:rPr>
        <w:t xml:space="preserve">We’ve added a </w:t>
      </w:r>
      <w:r w:rsidR="00375F7E">
        <w:rPr>
          <w:rFonts w:ascii="Arial" w:eastAsia="Times New Roman" w:hAnsi="Arial" w:cs="Arial"/>
          <w:color w:val="222222"/>
          <w:shd w:val="clear" w:color="auto" w:fill="FFFFFF"/>
        </w:rPr>
        <w:t>figure with graphs</w:t>
      </w:r>
      <w:r>
        <w:rPr>
          <w:rFonts w:ascii="Arial" w:eastAsia="Times New Roman" w:hAnsi="Arial" w:cs="Arial"/>
          <w:color w:val="222222"/>
          <w:shd w:val="clear" w:color="auto" w:fill="FFFFFF"/>
        </w:rPr>
        <w:t xml:space="preserve"> of the best-fitting Beta parameters.</w:t>
      </w:r>
    </w:p>
    <w:p w:rsidR="00B466B0" w:rsidRDefault="00B466B0" w:rsidP="00011282">
      <w:pPr>
        <w:rPr>
          <w:ins w:id="244" w:author="Vladimir M. Sloutsky" w:date="2019-09-10T11:47:00Z"/>
          <w:rFonts w:ascii="Arial" w:eastAsia="Times New Roman" w:hAnsi="Arial" w:cs="Arial"/>
          <w:color w:val="222222"/>
          <w:shd w:val="clear" w:color="auto" w:fill="FFFFFF"/>
        </w:rPr>
      </w:pPr>
    </w:p>
    <w:p w:rsidR="00C97B55" w:rsidRPr="00B466B0" w:rsidRDefault="00011282" w:rsidP="00B466B0">
      <w:pPr>
        <w:pStyle w:val="ListParagraph"/>
        <w:numPr>
          <w:ilvl w:val="0"/>
          <w:numId w:val="2"/>
        </w:numPr>
        <w:rPr>
          <w:rFonts w:ascii="Arial" w:eastAsia="Times New Roman" w:hAnsi="Arial" w:cs="Arial"/>
          <w:color w:val="222222"/>
          <w:shd w:val="clear" w:color="auto" w:fill="FFFFFF"/>
          <w:rPrChange w:id="245" w:author="Vladimir M. Sloutsky" w:date="2019-09-10T11:47:00Z">
            <w:rPr>
              <w:shd w:val="clear" w:color="auto" w:fill="FFFFFF"/>
            </w:rPr>
          </w:rPrChange>
        </w:rPr>
        <w:pPrChange w:id="246" w:author="Vladimir M. Sloutsky" w:date="2019-09-10T11:47:00Z">
          <w:pPr/>
        </w:pPrChange>
      </w:pPr>
      <w:del w:id="247" w:author="Vladimir M. Sloutsky" w:date="2019-09-10T11:47:00Z">
        <w:r w:rsidRPr="00B466B0" w:rsidDel="00B466B0">
          <w:rPr>
            <w:rFonts w:ascii="Arial" w:eastAsia="Times New Roman" w:hAnsi="Arial" w:cs="Arial"/>
            <w:color w:val="222222"/>
            <w:rPrChange w:id="248" w:author="Vladimir M. Sloutsky" w:date="2019-09-10T11:47:00Z">
              <w:rPr/>
            </w:rPrChange>
          </w:rPr>
          <w:br/>
        </w:r>
        <w:r w:rsidRPr="00B466B0" w:rsidDel="00B466B0">
          <w:rPr>
            <w:rFonts w:ascii="Arial" w:eastAsia="Times New Roman" w:hAnsi="Arial" w:cs="Arial"/>
            <w:color w:val="222222"/>
            <w:shd w:val="clear" w:color="auto" w:fill="FFFFFF"/>
            <w:rPrChange w:id="249" w:author="Vladimir M. Sloutsky" w:date="2019-09-10T11:47:00Z">
              <w:rPr>
                <w:shd w:val="clear" w:color="auto" w:fill="FFFFFF"/>
              </w:rPr>
            </w:rPrChange>
          </w:rPr>
          <w:delText xml:space="preserve"> - </w:delText>
        </w:r>
      </w:del>
      <w:r w:rsidRPr="00B466B0">
        <w:rPr>
          <w:rFonts w:ascii="Arial" w:eastAsia="Times New Roman" w:hAnsi="Arial" w:cs="Arial"/>
          <w:color w:val="222222"/>
          <w:shd w:val="clear" w:color="auto" w:fill="FFFFFF"/>
          <w:rPrChange w:id="250" w:author="Vladimir M. Sloutsky" w:date="2019-09-10T11:47:00Z">
            <w:rPr>
              <w:shd w:val="clear" w:color="auto" w:fill="FFFFFF"/>
            </w:rPr>
          </w:rPrChange>
        </w:rPr>
        <w:t>Page 4: Typo in this sentence "Distributed attention early in life children may be a sacrifice…"</w:t>
      </w:r>
    </w:p>
    <w:p w:rsidR="00C97B55" w:rsidRDefault="00C97B55" w:rsidP="00011282">
      <w:pPr>
        <w:rPr>
          <w:rFonts w:ascii="Arial" w:eastAsia="Times New Roman" w:hAnsi="Arial" w:cs="Arial"/>
          <w:color w:val="222222"/>
          <w:shd w:val="clear" w:color="auto" w:fill="FFFFFF"/>
        </w:rPr>
      </w:pPr>
    </w:p>
    <w:p w:rsidR="00C97B55" w:rsidRDefault="00C97B55" w:rsidP="00C97B55">
      <w:pPr>
        <w:ind w:left="630"/>
        <w:rPr>
          <w:rFonts w:ascii="Arial" w:eastAsia="Times New Roman" w:hAnsi="Arial" w:cs="Arial"/>
          <w:color w:val="222222"/>
        </w:rPr>
      </w:pPr>
      <w:r>
        <w:rPr>
          <w:rFonts w:ascii="Arial" w:eastAsia="Times New Roman" w:hAnsi="Arial" w:cs="Arial"/>
          <w:color w:val="222222"/>
        </w:rPr>
        <w:t>Thanks. Th</w:t>
      </w:r>
      <w:del w:id="251" w:author="Nate Blanco" w:date="2019-09-08T02:17:00Z">
        <w:r w:rsidDel="00081AFD">
          <w:rPr>
            <w:rFonts w:ascii="Arial" w:eastAsia="Times New Roman" w:hAnsi="Arial" w:cs="Arial"/>
            <w:color w:val="222222"/>
          </w:rPr>
          <w:delText xml:space="preserve">is </w:delText>
        </w:r>
        <w:r w:rsidR="00217C95" w:rsidDel="00081AFD">
          <w:rPr>
            <w:rFonts w:ascii="Arial" w:eastAsia="Times New Roman" w:hAnsi="Arial" w:cs="Arial"/>
            <w:color w:val="222222"/>
          </w:rPr>
          <w:delText>suggestion is fully implemented</w:delText>
        </w:r>
      </w:del>
      <w:ins w:id="252" w:author="Nate Blanco" w:date="2019-09-08T02:17:00Z">
        <w:r w:rsidR="00081AFD">
          <w:rPr>
            <w:rFonts w:ascii="Arial" w:eastAsia="Times New Roman" w:hAnsi="Arial" w:cs="Arial"/>
            <w:color w:val="222222"/>
          </w:rPr>
          <w:t>e typo has been corrected</w:t>
        </w:r>
      </w:ins>
      <w:r>
        <w:rPr>
          <w:rFonts w:ascii="Arial" w:eastAsia="Times New Roman" w:hAnsi="Arial" w:cs="Arial"/>
          <w:color w:val="222222"/>
        </w:rPr>
        <w:t>.</w:t>
      </w:r>
    </w:p>
    <w:p w:rsidR="00C97B55" w:rsidRDefault="00C97B55" w:rsidP="00011282">
      <w:pPr>
        <w:rPr>
          <w:rFonts w:ascii="Arial" w:eastAsia="Times New Roman" w:hAnsi="Arial" w:cs="Arial"/>
          <w:color w:val="222222"/>
        </w:rPr>
      </w:pPr>
    </w:p>
    <w:p w:rsidR="00217C95" w:rsidRPr="00B466B0" w:rsidRDefault="00011282" w:rsidP="00B466B0">
      <w:pPr>
        <w:pStyle w:val="ListParagraph"/>
        <w:numPr>
          <w:ilvl w:val="0"/>
          <w:numId w:val="2"/>
        </w:numPr>
        <w:rPr>
          <w:ins w:id="253" w:author="Nate Blanco" w:date="2019-09-08T02:06:00Z"/>
          <w:rFonts w:ascii="Arial" w:eastAsia="Times New Roman" w:hAnsi="Arial" w:cs="Arial"/>
          <w:color w:val="222222"/>
          <w:shd w:val="clear" w:color="auto" w:fill="FFFFFF"/>
          <w:rPrChange w:id="254" w:author="Vladimir M. Sloutsky" w:date="2019-09-10T11:47:00Z">
            <w:rPr>
              <w:ins w:id="255" w:author="Nate Blanco" w:date="2019-09-08T02:06:00Z"/>
              <w:shd w:val="clear" w:color="auto" w:fill="FFFFFF"/>
            </w:rPr>
          </w:rPrChange>
        </w:rPr>
        <w:pPrChange w:id="256" w:author="Vladimir M. Sloutsky" w:date="2019-09-10T11:47:00Z">
          <w:pPr/>
        </w:pPrChange>
      </w:pPr>
      <w:r w:rsidRPr="00B466B0">
        <w:rPr>
          <w:rFonts w:ascii="Arial" w:eastAsia="Times New Roman" w:hAnsi="Arial" w:cs="Arial"/>
          <w:color w:val="222222"/>
          <w:shd w:val="clear" w:color="auto" w:fill="FFFFFF"/>
          <w:rPrChange w:id="257" w:author="Vladimir M. Sloutsky" w:date="2019-09-10T11:47:00Z">
            <w:rPr>
              <w:shd w:val="clear" w:color="auto" w:fill="FFFFFF"/>
            </w:rPr>
          </w:rPrChange>
        </w:rPr>
        <w:t>Missing lit references:</w:t>
      </w:r>
      <w:r w:rsidRPr="00B466B0">
        <w:rPr>
          <w:rFonts w:ascii="Arial" w:eastAsia="Times New Roman" w:hAnsi="Arial" w:cs="Arial"/>
          <w:color w:val="222222"/>
          <w:rPrChange w:id="258" w:author="Vladimir M. Sloutsky" w:date="2019-09-10T11:47:00Z">
            <w:rPr/>
          </w:rPrChange>
        </w:rPr>
        <w:br/>
      </w:r>
      <w:r w:rsidRPr="00B466B0">
        <w:rPr>
          <w:rFonts w:ascii="Arial" w:eastAsia="Times New Roman" w:hAnsi="Arial" w:cs="Arial"/>
          <w:color w:val="222222"/>
          <w:shd w:val="clear" w:color="auto" w:fill="FFFFFF"/>
          <w:rPrChange w:id="259" w:author="Vladimir M. Sloutsky" w:date="2019-09-10T11:47:00Z">
            <w:rPr>
              <w:shd w:val="clear" w:color="auto" w:fill="FFFFFF"/>
            </w:rPr>
          </w:rPrChange>
        </w:rPr>
        <w:t xml:space="preserve">Plate, R. C., </w:t>
      </w:r>
      <w:proofErr w:type="spellStart"/>
      <w:r w:rsidRPr="00B466B0">
        <w:rPr>
          <w:rFonts w:ascii="Arial" w:eastAsia="Times New Roman" w:hAnsi="Arial" w:cs="Arial"/>
          <w:color w:val="222222"/>
          <w:shd w:val="clear" w:color="auto" w:fill="FFFFFF"/>
          <w:rPrChange w:id="260" w:author="Vladimir M. Sloutsky" w:date="2019-09-10T11:47:00Z">
            <w:rPr>
              <w:shd w:val="clear" w:color="auto" w:fill="FFFFFF"/>
            </w:rPr>
          </w:rPrChange>
        </w:rPr>
        <w:t>Fulvio</w:t>
      </w:r>
      <w:proofErr w:type="spellEnd"/>
      <w:r w:rsidRPr="00B466B0">
        <w:rPr>
          <w:rFonts w:ascii="Arial" w:eastAsia="Times New Roman" w:hAnsi="Arial" w:cs="Arial"/>
          <w:color w:val="222222"/>
          <w:shd w:val="clear" w:color="auto" w:fill="FFFFFF"/>
          <w:rPrChange w:id="261" w:author="Vladimir M. Sloutsky" w:date="2019-09-10T11:47:00Z">
            <w:rPr>
              <w:shd w:val="clear" w:color="auto" w:fill="FFFFFF"/>
            </w:rPr>
          </w:rPrChange>
        </w:rPr>
        <w:t>, J. M., Shutts, K., Green, C. S., &amp; Pollak, S. D. (2018). Probability Learning: Changes in Behavior Across Time and Development. Child development, 89(1), 205-218.</w:t>
      </w:r>
    </w:p>
    <w:p w:rsidR="002860EE" w:rsidRDefault="002860EE" w:rsidP="00011282">
      <w:pPr>
        <w:rPr>
          <w:ins w:id="262" w:author="Vladimir M. Sloutsky" w:date="2019-09-04T17:07:00Z"/>
          <w:rFonts w:ascii="Arial" w:eastAsia="Times New Roman" w:hAnsi="Arial" w:cs="Arial"/>
          <w:color w:val="222222"/>
          <w:shd w:val="clear" w:color="auto" w:fill="FFFFFF"/>
        </w:rPr>
      </w:pPr>
    </w:p>
    <w:p w:rsidR="00B466B0" w:rsidRDefault="00217C95">
      <w:pPr>
        <w:ind w:firstLine="720"/>
        <w:rPr>
          <w:ins w:id="263" w:author="Vladimir M. Sloutsky" w:date="2019-09-10T11:48:00Z"/>
          <w:rFonts w:ascii="Arial" w:eastAsia="Times New Roman" w:hAnsi="Arial" w:cs="Arial"/>
          <w:color w:val="222222"/>
          <w:shd w:val="clear" w:color="auto" w:fill="FFFFFF"/>
        </w:rPr>
      </w:pPr>
      <w:ins w:id="264" w:author="Vladimir M. Sloutsky" w:date="2019-09-04T17:07:00Z">
        <w:r>
          <w:rPr>
            <w:rFonts w:ascii="Arial" w:eastAsia="Times New Roman" w:hAnsi="Arial" w:cs="Arial"/>
            <w:color w:val="222222"/>
          </w:rPr>
          <w:t>This reference is added to the revision.</w:t>
        </w:r>
      </w:ins>
      <w:r w:rsidR="00011282" w:rsidRPr="00011282">
        <w:rPr>
          <w:rFonts w:ascii="Arial" w:eastAsia="Times New Roman" w:hAnsi="Arial" w:cs="Arial"/>
          <w:color w:val="222222"/>
        </w:rPr>
        <w:br/>
      </w:r>
    </w:p>
    <w:p w:rsidR="00E61C63" w:rsidRPr="00B466B0" w:rsidRDefault="00011282" w:rsidP="00B466B0">
      <w:pPr>
        <w:pStyle w:val="ListParagraph"/>
        <w:numPr>
          <w:ilvl w:val="0"/>
          <w:numId w:val="2"/>
        </w:numPr>
        <w:rPr>
          <w:ins w:id="265" w:author="Nate Blanco" w:date="2019-09-08T03:21:00Z"/>
          <w:rFonts w:ascii="Arial" w:eastAsia="Times New Roman" w:hAnsi="Arial" w:cs="Arial"/>
          <w:color w:val="222222"/>
          <w:shd w:val="clear" w:color="auto" w:fill="FFFFFF"/>
          <w:rPrChange w:id="266" w:author="Vladimir M. Sloutsky" w:date="2019-09-10T11:48:00Z">
            <w:rPr>
              <w:ins w:id="267" w:author="Nate Blanco" w:date="2019-09-08T03:21:00Z"/>
              <w:shd w:val="clear" w:color="auto" w:fill="FFFFFF"/>
            </w:rPr>
          </w:rPrChange>
        </w:rPr>
        <w:pPrChange w:id="268" w:author="Vladimir M. Sloutsky" w:date="2019-09-10T11:48:00Z">
          <w:pPr>
            <w:ind w:firstLine="720"/>
          </w:pPr>
        </w:pPrChange>
      </w:pPr>
      <w:del w:id="269" w:author="Vladimir M. Sloutsky" w:date="2019-09-10T11:48:00Z">
        <w:r w:rsidRPr="00B466B0" w:rsidDel="00B466B0">
          <w:rPr>
            <w:rFonts w:ascii="Arial" w:eastAsia="Times New Roman" w:hAnsi="Arial" w:cs="Arial"/>
            <w:color w:val="222222"/>
            <w:rPrChange w:id="270" w:author="Vladimir M. Sloutsky" w:date="2019-09-10T11:48:00Z">
              <w:rPr/>
            </w:rPrChange>
          </w:rPr>
          <w:br/>
        </w:r>
      </w:del>
      <w:r w:rsidRPr="00B466B0">
        <w:rPr>
          <w:rFonts w:ascii="Arial" w:eastAsia="Times New Roman" w:hAnsi="Arial" w:cs="Arial"/>
          <w:color w:val="222222"/>
          <w:shd w:val="clear" w:color="auto" w:fill="FFFFFF"/>
          <w:rPrChange w:id="271" w:author="Vladimir M. Sloutsky" w:date="2019-09-10T11:48:00Z">
            <w:rPr>
              <w:shd w:val="clear" w:color="auto" w:fill="FFFFFF"/>
            </w:rPr>
          </w:rPrChange>
        </w:rPr>
        <w:t>See Gopnik's recent papers making a similar argument about distributed attention and search:</w:t>
      </w:r>
      <w:r w:rsidRPr="00B466B0">
        <w:rPr>
          <w:rFonts w:ascii="Arial" w:eastAsia="Times New Roman" w:hAnsi="Arial" w:cs="Arial"/>
          <w:color w:val="222222"/>
          <w:rPrChange w:id="272" w:author="Vladimir M. Sloutsky" w:date="2019-09-10T11:48:00Z">
            <w:rPr/>
          </w:rPrChange>
        </w:rPr>
        <w:br/>
      </w:r>
      <w:commentRangeStart w:id="273"/>
      <w:commentRangeStart w:id="274"/>
      <w:r w:rsidRPr="00B466B0">
        <w:rPr>
          <w:rFonts w:ascii="Arial" w:eastAsia="Times New Roman" w:hAnsi="Arial" w:cs="Arial"/>
          <w:color w:val="222222"/>
          <w:shd w:val="clear" w:color="auto" w:fill="FFFFFF"/>
          <w:rPrChange w:id="275" w:author="Vladimir M. Sloutsky" w:date="2019-09-10T11:48:00Z">
            <w:rPr>
              <w:shd w:val="clear" w:color="auto" w:fill="FFFFFF"/>
            </w:rPr>
          </w:rPrChange>
        </w:rPr>
        <w:t>The Philosophical Baby: What Children's Minds Tell Us About Truth, Love, and the Meaning of Life, by Alison Gopnik. Teaching Philosophy, 37(1), 118-122.  (</w:t>
      </w:r>
      <w:proofErr w:type="spellStart"/>
      <w:r w:rsidRPr="00B466B0">
        <w:rPr>
          <w:rFonts w:ascii="Arial" w:eastAsia="Times New Roman" w:hAnsi="Arial" w:cs="Arial"/>
          <w:color w:val="222222"/>
          <w:shd w:val="clear" w:color="auto" w:fill="FFFFFF"/>
          <w:rPrChange w:id="276" w:author="Vladimir M. Sloutsky" w:date="2019-09-10T11:48:00Z">
            <w:rPr>
              <w:shd w:val="clear" w:color="auto" w:fill="FFFFFF"/>
            </w:rPr>
          </w:rPrChange>
        </w:rPr>
        <w:t>Chapers</w:t>
      </w:r>
      <w:proofErr w:type="spellEnd"/>
      <w:r w:rsidRPr="00B466B0">
        <w:rPr>
          <w:rFonts w:ascii="Arial" w:eastAsia="Times New Roman" w:hAnsi="Arial" w:cs="Arial"/>
          <w:color w:val="222222"/>
          <w:shd w:val="clear" w:color="auto" w:fill="FFFFFF"/>
          <w:rPrChange w:id="277" w:author="Vladimir M. Sloutsky" w:date="2019-09-10T11:48:00Z">
            <w:rPr>
              <w:shd w:val="clear" w:color="auto" w:fill="FFFFFF"/>
            </w:rPr>
          </w:rPrChange>
        </w:rPr>
        <w:t xml:space="preserve"> on "Attention Spotlight/lantern")</w:t>
      </w:r>
      <w:r w:rsidRPr="00B466B0">
        <w:rPr>
          <w:rFonts w:ascii="Arial" w:eastAsia="Times New Roman" w:hAnsi="Arial" w:cs="Arial"/>
          <w:color w:val="222222"/>
          <w:rPrChange w:id="278" w:author="Vladimir M. Sloutsky" w:date="2019-09-10T11:48:00Z">
            <w:rPr/>
          </w:rPrChange>
        </w:rPr>
        <w:br/>
      </w:r>
      <w:r w:rsidRPr="00B466B0">
        <w:rPr>
          <w:rFonts w:ascii="Arial" w:eastAsia="Times New Roman" w:hAnsi="Arial" w:cs="Arial"/>
          <w:color w:val="222222"/>
          <w:rPrChange w:id="279" w:author="Vladimir M. Sloutsky" w:date="2019-09-10T11:48:00Z">
            <w:rPr/>
          </w:rPrChange>
        </w:rPr>
        <w:br/>
      </w:r>
      <w:r w:rsidRPr="00B466B0">
        <w:rPr>
          <w:rFonts w:ascii="Arial" w:eastAsia="Times New Roman" w:hAnsi="Arial" w:cs="Arial"/>
          <w:color w:val="222222"/>
          <w:shd w:val="clear" w:color="auto" w:fill="FFFFFF"/>
          <w:rPrChange w:id="280" w:author="Vladimir M. Sloutsky" w:date="2019-09-10T11:48:00Z">
            <w:rPr>
              <w:shd w:val="clear" w:color="auto" w:fill="FFFFFF"/>
            </w:rPr>
          </w:rPrChange>
        </w:rPr>
        <w:t>Gopnik, A. (2010). How babies think. Scientific American, 303(1), 76-81.</w:t>
      </w:r>
      <w:commentRangeEnd w:id="273"/>
      <w:r w:rsidR="00DC6368">
        <w:rPr>
          <w:rStyle w:val="CommentReference"/>
        </w:rPr>
        <w:commentReference w:id="273"/>
      </w:r>
      <w:commentRangeEnd w:id="274"/>
    </w:p>
    <w:p w:rsidR="00E61C63" w:rsidRDefault="00E61C63">
      <w:pPr>
        <w:ind w:firstLine="720"/>
        <w:rPr>
          <w:ins w:id="281" w:author="Nate Blanco" w:date="2019-09-08T03:21:00Z"/>
          <w:rFonts w:ascii="Arial" w:eastAsia="Times New Roman" w:hAnsi="Arial" w:cs="Arial"/>
          <w:color w:val="222222"/>
          <w:shd w:val="clear" w:color="auto" w:fill="FFFFFF"/>
        </w:rPr>
      </w:pPr>
    </w:p>
    <w:p w:rsidR="00C97B55" w:rsidDel="00B466B0" w:rsidRDefault="00E61C63">
      <w:pPr>
        <w:ind w:firstLine="720"/>
        <w:rPr>
          <w:del w:id="282" w:author="Vladimir M. Sloutsky" w:date="2019-09-10T11:48:00Z"/>
          <w:rFonts w:ascii="Arial" w:eastAsia="Times New Roman" w:hAnsi="Arial" w:cs="Arial"/>
          <w:color w:val="222222"/>
        </w:rPr>
        <w:pPrChange w:id="283" w:author="Vladimir M. Sloutsky" w:date="2019-09-04T17:07:00Z">
          <w:pPr/>
        </w:pPrChange>
      </w:pPr>
      <w:ins w:id="284" w:author="Nate Blanco" w:date="2019-09-08T03:21:00Z">
        <w:r>
          <w:rPr>
            <w:rFonts w:ascii="Arial" w:eastAsia="Times New Roman" w:hAnsi="Arial" w:cs="Arial"/>
            <w:color w:val="222222"/>
            <w:shd w:val="clear" w:color="auto" w:fill="FFFFFF"/>
          </w:rPr>
          <w:t>A reference to Gopnik’s recent work has been added.</w:t>
        </w:r>
      </w:ins>
      <w:r w:rsidR="00217C95">
        <w:rPr>
          <w:rStyle w:val="CommentReference"/>
        </w:rPr>
        <w:commentReference w:id="274"/>
      </w:r>
      <w:r w:rsidR="00011282" w:rsidRPr="00011282">
        <w:rPr>
          <w:rFonts w:ascii="Arial" w:eastAsia="Times New Roman" w:hAnsi="Arial" w:cs="Arial"/>
          <w:color w:val="222222"/>
        </w:rPr>
        <w:br/>
      </w:r>
      <w:r w:rsidR="00011282" w:rsidRPr="00011282">
        <w:rPr>
          <w:rFonts w:ascii="Arial" w:eastAsia="Times New Roman" w:hAnsi="Arial" w:cs="Arial"/>
          <w:color w:val="222222"/>
        </w:rPr>
        <w:br/>
      </w:r>
      <w:del w:id="285" w:author="Vladimir M. Sloutsky" w:date="2019-09-10T11:48:00Z">
        <w:r w:rsidR="00011282" w:rsidRPr="00011282" w:rsidDel="00B466B0">
          <w:rPr>
            <w:rFonts w:ascii="Arial" w:eastAsia="Times New Roman" w:hAnsi="Arial" w:cs="Arial"/>
            <w:color w:val="222222"/>
          </w:rPr>
          <w:br/>
        </w:r>
        <w:r w:rsidR="00011282" w:rsidRPr="00011282" w:rsidDel="00B466B0">
          <w:rPr>
            <w:rFonts w:ascii="Arial" w:eastAsia="Times New Roman" w:hAnsi="Arial" w:cs="Arial"/>
            <w:color w:val="222222"/>
            <w:shd w:val="clear" w:color="auto" w:fill="FFFFFF"/>
          </w:rPr>
          <w:delText>In sum, although the approach of modeling children's exploratory search behavior, and looking for roles of attention in mediating this process are among the most interesting questions, my primary concern is that the authors have situated this work in some big claims (for a short communication) and the data (as presented) don't adequately support them.</w:delText>
        </w:r>
      </w:del>
    </w:p>
    <w:p w:rsidR="00C97B55" w:rsidDel="00B466B0" w:rsidRDefault="00C97B55" w:rsidP="00011282">
      <w:pPr>
        <w:rPr>
          <w:del w:id="286" w:author="Vladimir M. Sloutsky" w:date="2019-09-10T11:48:00Z"/>
          <w:rFonts w:ascii="Arial" w:eastAsia="Times New Roman" w:hAnsi="Arial" w:cs="Arial"/>
          <w:color w:val="222222"/>
        </w:rPr>
      </w:pPr>
    </w:p>
    <w:p w:rsidR="00C97B55" w:rsidDel="00B466B0" w:rsidRDefault="00C97B55" w:rsidP="00011282">
      <w:pPr>
        <w:rPr>
          <w:del w:id="287" w:author="Vladimir M. Sloutsky" w:date="2019-09-10T11:48:00Z"/>
          <w:rFonts w:ascii="Arial" w:eastAsia="Times New Roman" w:hAnsi="Arial" w:cs="Arial"/>
          <w:color w:val="222222"/>
        </w:rPr>
      </w:pPr>
    </w:p>
    <w:p w:rsidR="00C97B55" w:rsidDel="00B466B0" w:rsidRDefault="00C97B55" w:rsidP="00011282">
      <w:pPr>
        <w:rPr>
          <w:del w:id="288" w:author="Vladimir M. Sloutsky" w:date="2019-09-10T11:48:00Z"/>
          <w:rFonts w:ascii="Arial" w:eastAsia="Times New Roman" w:hAnsi="Arial" w:cs="Arial"/>
          <w:color w:val="222222"/>
        </w:rPr>
      </w:pPr>
    </w:p>
    <w:p w:rsidR="00C97B55" w:rsidDel="00B466B0" w:rsidRDefault="00C97B55" w:rsidP="00011282">
      <w:pPr>
        <w:rPr>
          <w:del w:id="289" w:author="Vladimir M. Sloutsky" w:date="2019-09-10T11:48:00Z"/>
          <w:rFonts w:ascii="Arial" w:eastAsia="Times New Roman" w:hAnsi="Arial" w:cs="Arial"/>
          <w:color w:val="222222"/>
        </w:rPr>
      </w:pPr>
    </w:p>
    <w:p w:rsidR="00C97B55" w:rsidDel="00B466B0" w:rsidRDefault="00C97B55" w:rsidP="00011282">
      <w:pPr>
        <w:rPr>
          <w:del w:id="290" w:author="Vladimir M. Sloutsky" w:date="2019-09-10T11:48:00Z"/>
          <w:rFonts w:ascii="Arial" w:eastAsia="Times New Roman" w:hAnsi="Arial" w:cs="Arial"/>
          <w:color w:val="222222"/>
        </w:rPr>
      </w:pPr>
    </w:p>
    <w:p w:rsidR="00C97B55" w:rsidRDefault="00C97B55" w:rsidP="00B466B0">
      <w:pPr>
        <w:ind w:firstLine="720"/>
        <w:rPr>
          <w:rFonts w:ascii="Arial" w:eastAsia="Times New Roman" w:hAnsi="Arial" w:cs="Arial"/>
          <w:color w:val="222222"/>
        </w:rPr>
        <w:pPrChange w:id="291" w:author="Vladimir M. Sloutsky" w:date="2019-09-10T11:48:00Z">
          <w:pPr/>
        </w:pPrChange>
      </w:pPr>
    </w:p>
    <w:p w:rsidR="00B466B0" w:rsidRDefault="00011282" w:rsidP="00011282">
      <w:pPr>
        <w:rPr>
          <w:ins w:id="292" w:author="Vladimir M. Sloutsky" w:date="2019-09-10T11:48:00Z"/>
          <w:rFonts w:ascii="Arial" w:eastAsia="Times New Roman" w:hAnsi="Arial" w:cs="Arial"/>
          <w:color w:val="222222"/>
          <w:shd w:val="clear" w:color="auto" w:fill="FFFFFF"/>
        </w:rPr>
      </w:pPr>
      <w:r w:rsidRPr="00011282">
        <w:rPr>
          <w:rFonts w:ascii="Arial" w:eastAsia="Times New Roman" w:hAnsi="Arial" w:cs="Arial"/>
          <w:color w:val="222222"/>
          <w:shd w:val="clear" w:color="auto" w:fill="FFFFFF"/>
        </w:rPr>
        <w:t xml:space="preserve">Reviewer </w:t>
      </w:r>
      <w:del w:id="293" w:author="Vladimir M. Sloutsky" w:date="2019-09-10T11:48:00Z">
        <w:r w:rsidRPr="00011282" w:rsidDel="00B466B0">
          <w:rPr>
            <w:rFonts w:ascii="Arial" w:eastAsia="Times New Roman" w:hAnsi="Arial" w:cs="Arial"/>
            <w:color w:val="222222"/>
            <w:shd w:val="clear" w:color="auto" w:fill="FFFFFF"/>
          </w:rPr>
          <w:delText>#</w:delText>
        </w:r>
      </w:del>
      <w:r w:rsidRPr="00011282">
        <w:rPr>
          <w:rFonts w:ascii="Arial" w:eastAsia="Times New Roman" w:hAnsi="Arial" w:cs="Arial"/>
          <w:color w:val="222222"/>
          <w:shd w:val="clear" w:color="auto" w:fill="FFFFFF"/>
        </w:rPr>
        <w:t>2</w:t>
      </w:r>
      <w:ins w:id="294" w:author="Vladimir M. Sloutsky" w:date="2019-09-10T11:48:00Z">
        <w:r w:rsidR="00B466B0">
          <w:rPr>
            <w:rFonts w:ascii="Arial" w:eastAsia="Times New Roman" w:hAnsi="Arial" w:cs="Arial"/>
            <w:color w:val="222222"/>
            <w:shd w:val="clear" w:color="auto" w:fill="FFFFFF"/>
          </w:rPr>
          <w:t>.</w:t>
        </w:r>
      </w:ins>
      <w:del w:id="295" w:author="Vladimir M. Sloutsky" w:date="2019-09-10T11:48:00Z">
        <w:r w:rsidRPr="00011282" w:rsidDel="00B466B0">
          <w:rPr>
            <w:rFonts w:ascii="Arial" w:eastAsia="Times New Roman" w:hAnsi="Arial" w:cs="Arial"/>
            <w:color w:val="222222"/>
            <w:shd w:val="clear" w:color="auto" w:fill="FFFFFF"/>
          </w:rPr>
          <w:delText>:</w:delText>
        </w:r>
      </w:del>
      <w:r w:rsidRPr="00011282">
        <w:rPr>
          <w:rFonts w:ascii="Arial" w:eastAsia="Times New Roman" w:hAnsi="Arial" w:cs="Arial"/>
          <w:color w:val="222222"/>
          <w:shd w:val="clear" w:color="auto" w:fill="FFFFFF"/>
        </w:rPr>
        <w:t xml:space="preserve"> </w:t>
      </w:r>
    </w:p>
    <w:p w:rsidR="00B466B0" w:rsidRDefault="00B466B0" w:rsidP="00011282">
      <w:pPr>
        <w:rPr>
          <w:ins w:id="296" w:author="Vladimir M. Sloutsky" w:date="2019-09-10T11:48:00Z"/>
          <w:rFonts w:ascii="Arial" w:eastAsia="Times New Roman" w:hAnsi="Arial" w:cs="Arial"/>
          <w:color w:val="222222"/>
          <w:shd w:val="clear" w:color="auto" w:fill="FFFFFF"/>
        </w:rPr>
      </w:pPr>
    </w:p>
    <w:p w:rsidR="00B466B0" w:rsidRDefault="00011282" w:rsidP="00B466B0">
      <w:pPr>
        <w:pStyle w:val="ListParagraph"/>
        <w:numPr>
          <w:ilvl w:val="0"/>
          <w:numId w:val="3"/>
        </w:numPr>
        <w:tabs>
          <w:tab w:val="left" w:pos="1080"/>
        </w:tabs>
        <w:ind w:firstLine="0"/>
        <w:rPr>
          <w:ins w:id="297" w:author="Vladimir M. Sloutsky" w:date="2019-09-10T11:48:00Z"/>
          <w:rFonts w:ascii="Arial" w:eastAsia="Times New Roman" w:hAnsi="Arial" w:cs="Arial"/>
          <w:color w:val="222222"/>
        </w:rPr>
        <w:pPrChange w:id="298" w:author="Vladimir M. Sloutsky" w:date="2019-09-10T11:50:00Z">
          <w:pPr>
            <w:pStyle w:val="ListParagraph"/>
            <w:numPr>
              <w:numId w:val="3"/>
            </w:numPr>
            <w:ind w:hanging="360"/>
          </w:pPr>
        </w:pPrChange>
      </w:pPr>
      <w:r w:rsidRPr="00B466B0">
        <w:rPr>
          <w:rFonts w:ascii="Arial" w:eastAsia="Times New Roman" w:hAnsi="Arial" w:cs="Arial"/>
          <w:color w:val="222222"/>
          <w:shd w:val="clear" w:color="auto" w:fill="FFFFFF"/>
          <w:rPrChange w:id="299" w:author="Vladimir M. Sloutsky" w:date="2019-09-10T11:48:00Z">
            <w:rPr>
              <w:shd w:val="clear" w:color="auto" w:fill="FFFFFF"/>
            </w:rPr>
          </w:rPrChange>
        </w:rPr>
        <w:t>This is an interesting and well-written report discussing the results of an elegant experiment (confirmed by modeling of behavioral responses) the purpose of which was to examine whether attentional mechanisms are causally related to the tendency for systematic exploration in young children. The findings support the conclusion that when attention is exogenously captured through salient stimuli in a choice task, systematic exploration decreases. This effect is not simply due to saliency, as salient stimuli were only chosen when they were compatible with the highest reward.</w:t>
      </w:r>
      <w:del w:id="300" w:author="Vladimir M. Sloutsky" w:date="2019-09-10T11:48:00Z">
        <w:r w:rsidRPr="00B466B0" w:rsidDel="00B466B0">
          <w:rPr>
            <w:rFonts w:ascii="Arial" w:eastAsia="Times New Roman" w:hAnsi="Arial" w:cs="Arial"/>
            <w:color w:val="222222"/>
            <w:rPrChange w:id="301" w:author="Vladimir M. Sloutsky" w:date="2019-09-10T11:48:00Z">
              <w:rPr/>
            </w:rPrChange>
          </w:rPr>
          <w:br/>
        </w:r>
      </w:del>
    </w:p>
    <w:p w:rsidR="00B466B0" w:rsidRPr="00B466B0" w:rsidRDefault="00B466B0" w:rsidP="00B466B0">
      <w:pPr>
        <w:ind w:left="720"/>
        <w:rPr>
          <w:ins w:id="302" w:author="Vladimir M. Sloutsky" w:date="2019-09-10T11:48:00Z"/>
          <w:rFonts w:ascii="Arial" w:eastAsia="Times New Roman" w:hAnsi="Arial" w:cs="Arial"/>
          <w:color w:val="222222"/>
          <w:rPrChange w:id="303" w:author="Vladimir M. Sloutsky" w:date="2019-09-10T11:49:00Z">
            <w:rPr>
              <w:ins w:id="304" w:author="Vladimir M. Sloutsky" w:date="2019-09-10T11:48:00Z"/>
            </w:rPr>
          </w:rPrChange>
        </w:rPr>
        <w:pPrChange w:id="305" w:author="Vladimir M. Sloutsky" w:date="2019-09-10T11:49:00Z">
          <w:pPr>
            <w:pStyle w:val="ListParagraph"/>
            <w:numPr>
              <w:numId w:val="3"/>
            </w:numPr>
            <w:ind w:hanging="360"/>
          </w:pPr>
        </w:pPrChange>
      </w:pPr>
    </w:p>
    <w:p w:rsidR="00B466B0" w:rsidRDefault="00B466B0" w:rsidP="00B466B0">
      <w:pPr>
        <w:ind w:left="720"/>
        <w:rPr>
          <w:ins w:id="306" w:author="Vladimir M. Sloutsky" w:date="2019-09-10T11:50:00Z"/>
          <w:rFonts w:ascii="Arial" w:eastAsia="Times New Roman" w:hAnsi="Arial" w:cs="Arial"/>
          <w:color w:val="222222"/>
        </w:rPr>
      </w:pPr>
      <w:ins w:id="307" w:author="Vladimir M. Sloutsky" w:date="2019-09-10T11:49:00Z">
        <w:r>
          <w:rPr>
            <w:rFonts w:ascii="Arial" w:eastAsia="Times New Roman" w:hAnsi="Arial" w:cs="Arial"/>
            <w:color w:val="222222"/>
          </w:rPr>
          <w:t>We</w:t>
        </w:r>
      </w:ins>
      <w:ins w:id="308" w:author="Vladimir M. Sloutsky" w:date="2019-09-10T11:50:00Z">
        <w:r>
          <w:rPr>
            <w:rFonts w:ascii="Arial" w:eastAsia="Times New Roman" w:hAnsi="Arial" w:cs="Arial"/>
            <w:color w:val="222222"/>
          </w:rPr>
          <w:t xml:space="preserve"> appreciate this comment.</w:t>
        </w:r>
      </w:ins>
    </w:p>
    <w:p w:rsidR="00B466B0" w:rsidRPr="00B466B0" w:rsidRDefault="00B466B0" w:rsidP="00B466B0">
      <w:pPr>
        <w:ind w:left="720"/>
        <w:rPr>
          <w:ins w:id="309" w:author="Vladimir M. Sloutsky" w:date="2019-09-10T11:48:00Z"/>
          <w:rFonts w:ascii="Arial" w:eastAsia="Times New Roman" w:hAnsi="Arial" w:cs="Arial"/>
          <w:color w:val="222222"/>
          <w:rPrChange w:id="310" w:author="Vladimir M. Sloutsky" w:date="2019-09-10T11:49:00Z">
            <w:rPr>
              <w:ins w:id="311" w:author="Vladimir M. Sloutsky" w:date="2019-09-10T11:48:00Z"/>
            </w:rPr>
          </w:rPrChange>
        </w:rPr>
        <w:pPrChange w:id="312" w:author="Vladimir M. Sloutsky" w:date="2019-09-10T11:49:00Z">
          <w:pPr>
            <w:pStyle w:val="ListParagraph"/>
            <w:numPr>
              <w:numId w:val="3"/>
            </w:numPr>
            <w:ind w:hanging="360"/>
          </w:pPr>
        </w:pPrChange>
      </w:pPr>
    </w:p>
    <w:p w:rsidR="00B72156" w:rsidRPr="00B466B0" w:rsidRDefault="00011282" w:rsidP="00B466B0">
      <w:pPr>
        <w:pStyle w:val="ListParagraph"/>
        <w:numPr>
          <w:ilvl w:val="0"/>
          <w:numId w:val="3"/>
        </w:numPr>
        <w:rPr>
          <w:rFonts w:ascii="Arial" w:eastAsia="Times New Roman" w:hAnsi="Arial" w:cs="Arial"/>
          <w:color w:val="222222"/>
          <w:rPrChange w:id="313" w:author="Vladimir M. Sloutsky" w:date="2019-09-10T11:48:00Z">
            <w:rPr/>
          </w:rPrChange>
        </w:rPr>
        <w:pPrChange w:id="314" w:author="Vladimir M. Sloutsky" w:date="2019-09-10T11:48:00Z">
          <w:pPr/>
        </w:pPrChange>
      </w:pPr>
      <w:del w:id="315" w:author="Vladimir M. Sloutsky" w:date="2019-09-10T11:48:00Z">
        <w:r w:rsidRPr="00B466B0" w:rsidDel="00B466B0">
          <w:rPr>
            <w:rFonts w:ascii="Arial" w:eastAsia="Times New Roman" w:hAnsi="Arial" w:cs="Arial"/>
            <w:color w:val="222222"/>
            <w:rPrChange w:id="316" w:author="Vladimir M. Sloutsky" w:date="2019-09-10T11:48:00Z">
              <w:rPr/>
            </w:rPrChange>
          </w:rPr>
          <w:br/>
        </w:r>
      </w:del>
      <w:del w:id="317" w:author="Vladimir M. Sloutsky" w:date="2019-09-10T11:51:00Z">
        <w:r w:rsidRPr="00B466B0" w:rsidDel="00B466B0">
          <w:rPr>
            <w:rFonts w:ascii="Arial" w:eastAsia="Times New Roman" w:hAnsi="Arial" w:cs="Arial"/>
            <w:color w:val="222222"/>
            <w:shd w:val="clear" w:color="auto" w:fill="FFFFFF"/>
            <w:rPrChange w:id="318" w:author="Vladimir M. Sloutsky" w:date="2019-09-10T11:48:00Z">
              <w:rPr>
                <w:shd w:val="clear" w:color="auto" w:fill="FFFFFF"/>
              </w:rPr>
            </w:rPrChange>
          </w:rPr>
          <w:delText xml:space="preserve">I only </w:delText>
        </w:r>
      </w:del>
      <w:moveToRangeStart w:id="319" w:author="Vladimir M. Sloutsky" w:date="2019-09-10T11:51:00Z" w:name="move19008686"/>
      <w:moveTo w:id="320" w:author="Vladimir M. Sloutsky" w:date="2019-09-10T11:51:00Z">
        <w:r w:rsidR="00B466B0" w:rsidRPr="00590CD7">
          <w:rPr>
            <w:rFonts w:ascii="Arial" w:eastAsia="Times New Roman" w:hAnsi="Arial" w:cs="Arial"/>
            <w:color w:val="222222"/>
            <w:shd w:val="clear" w:color="auto" w:fill="FFFFFF"/>
          </w:rPr>
          <w:t xml:space="preserve">Although it makes sense that the tendency for distributed attention in young children supports exploratory choice behavior, it would be important to expand on this relationship a little more in the introduction, especially with regards to systematicity. This relationship is currently stated, but not necessarily clearly supported by past literature or </w:t>
        </w:r>
        <w:proofErr w:type="gramStart"/>
        <w:r w:rsidR="00B466B0" w:rsidRPr="00590CD7">
          <w:rPr>
            <w:rFonts w:ascii="Arial" w:eastAsia="Times New Roman" w:hAnsi="Arial" w:cs="Arial"/>
            <w:color w:val="222222"/>
            <w:shd w:val="clear" w:color="auto" w:fill="FFFFFF"/>
          </w:rPr>
          <w:t>other</w:t>
        </w:r>
        <w:proofErr w:type="gramEnd"/>
        <w:r w:rsidR="00B466B0" w:rsidRPr="00590CD7">
          <w:rPr>
            <w:rFonts w:ascii="Arial" w:eastAsia="Times New Roman" w:hAnsi="Arial" w:cs="Arial"/>
            <w:color w:val="222222"/>
            <w:shd w:val="clear" w:color="auto" w:fill="FFFFFF"/>
          </w:rPr>
          <w:t xml:space="preserve"> argumentation. Perhaps a little more can be added on the Blanco &amp; Sloutsky paper under review.</w:t>
        </w:r>
      </w:moveTo>
      <w:moveToRangeEnd w:id="319"/>
      <w:ins w:id="321" w:author="Vladimir M. Sloutsky" w:date="2019-09-10T11:51:00Z">
        <w:r w:rsidR="00B466B0" w:rsidRPr="00B466B0" w:rsidDel="00B466B0">
          <w:rPr>
            <w:rFonts w:ascii="Arial" w:eastAsia="Times New Roman" w:hAnsi="Arial" w:cs="Arial"/>
            <w:color w:val="222222"/>
            <w:shd w:val="clear" w:color="auto" w:fill="FFFFFF"/>
          </w:rPr>
          <w:t xml:space="preserve"> </w:t>
        </w:r>
      </w:ins>
      <w:del w:id="322" w:author="Vladimir M. Sloutsky" w:date="2019-09-10T11:51:00Z">
        <w:r w:rsidRPr="00B466B0" w:rsidDel="00B466B0">
          <w:rPr>
            <w:rFonts w:ascii="Arial" w:eastAsia="Times New Roman" w:hAnsi="Arial" w:cs="Arial"/>
            <w:color w:val="222222"/>
            <w:shd w:val="clear" w:color="auto" w:fill="FFFFFF"/>
            <w:rPrChange w:id="323" w:author="Vladimir M. Sloutsky" w:date="2019-09-10T11:48:00Z">
              <w:rPr>
                <w:shd w:val="clear" w:color="auto" w:fill="FFFFFF"/>
              </w:rPr>
            </w:rPrChange>
          </w:rPr>
          <w:delText>have a few comments on the manuscript, as follows:</w:delText>
        </w:r>
        <w:r w:rsidRPr="00B466B0" w:rsidDel="00B466B0">
          <w:rPr>
            <w:rFonts w:ascii="Arial" w:eastAsia="Times New Roman" w:hAnsi="Arial" w:cs="Arial"/>
            <w:color w:val="222222"/>
            <w:rPrChange w:id="324" w:author="Vladimir M. Sloutsky" w:date="2019-09-10T11:48:00Z">
              <w:rPr/>
            </w:rPrChange>
          </w:rPr>
          <w:br/>
        </w:r>
      </w:del>
      <w:r w:rsidRPr="00B466B0">
        <w:rPr>
          <w:rFonts w:ascii="Arial" w:eastAsia="Times New Roman" w:hAnsi="Arial" w:cs="Arial"/>
          <w:color w:val="222222"/>
          <w:rPrChange w:id="325" w:author="Vladimir M. Sloutsky" w:date="2019-09-10T11:48:00Z">
            <w:rPr/>
          </w:rPrChange>
        </w:rPr>
        <w:br/>
      </w:r>
      <w:del w:id="326" w:author="Vladimir M. Sloutsky" w:date="2019-09-10T11:51:00Z">
        <w:r w:rsidRPr="00B466B0" w:rsidDel="00B466B0">
          <w:rPr>
            <w:rFonts w:ascii="Arial" w:eastAsia="Times New Roman" w:hAnsi="Arial" w:cs="Arial"/>
            <w:color w:val="222222"/>
            <w:shd w:val="clear" w:color="auto" w:fill="FFFFFF"/>
            <w:rPrChange w:id="327" w:author="Vladimir M. Sloutsky" w:date="2019-09-10T11:48:00Z">
              <w:rPr>
                <w:shd w:val="clear" w:color="auto" w:fill="FFFFFF"/>
              </w:rPr>
            </w:rPrChange>
          </w:rPr>
          <w:delText xml:space="preserve">(1) </w:delText>
        </w:r>
      </w:del>
      <w:moveFromRangeStart w:id="328" w:author="Vladimir M. Sloutsky" w:date="2019-09-10T11:51:00Z" w:name="move19008686"/>
      <w:moveFrom w:id="329" w:author="Vladimir M. Sloutsky" w:date="2019-09-10T11:51:00Z">
        <w:r w:rsidRPr="00B466B0" w:rsidDel="00B466B0">
          <w:rPr>
            <w:rFonts w:ascii="Arial" w:eastAsia="Times New Roman" w:hAnsi="Arial" w:cs="Arial"/>
            <w:color w:val="222222"/>
            <w:shd w:val="clear" w:color="auto" w:fill="FFFFFF"/>
            <w:rPrChange w:id="330" w:author="Vladimir M. Sloutsky" w:date="2019-09-10T11:48:00Z">
              <w:rPr>
                <w:shd w:val="clear" w:color="auto" w:fill="FFFFFF"/>
              </w:rPr>
            </w:rPrChange>
          </w:rPr>
          <w:t>Although it makes sense that the tendency for distributed attention in young children supports exploratory choice behavior, it would be important to expand on this relationship a little more in the introduction, especially with regards to systematicity. This relationship is currently stated, but not necessarily clearly supported by past literature or other argumentation. Perhaps a little more can be added on the Blanco &amp; Sloutsky paper under review.</w:t>
        </w:r>
      </w:moveFrom>
      <w:moveFromRangeEnd w:id="328"/>
    </w:p>
    <w:p w:rsidR="00B72156" w:rsidRDefault="00B72156" w:rsidP="00011282">
      <w:pPr>
        <w:rPr>
          <w:rFonts w:ascii="Arial" w:eastAsia="Times New Roman" w:hAnsi="Arial" w:cs="Arial"/>
          <w:color w:val="222222"/>
        </w:rPr>
      </w:pPr>
    </w:p>
    <w:p w:rsidR="00B72156" w:rsidRDefault="00B72156" w:rsidP="00B72156">
      <w:pPr>
        <w:ind w:left="720"/>
        <w:rPr>
          <w:rFonts w:ascii="Arial" w:eastAsia="Times New Roman" w:hAnsi="Arial" w:cs="Arial"/>
          <w:color w:val="222222"/>
        </w:rPr>
      </w:pPr>
      <w:commentRangeStart w:id="331"/>
      <w:commentRangeStart w:id="332"/>
      <w:commentRangeStart w:id="333"/>
      <w:r>
        <w:rPr>
          <w:rFonts w:ascii="Arial" w:eastAsia="Times New Roman" w:hAnsi="Arial" w:cs="Arial"/>
          <w:color w:val="222222"/>
        </w:rPr>
        <w:t xml:space="preserve">We’ve expanded sections of the Introduction </w:t>
      </w:r>
      <w:r w:rsidR="00DC6368">
        <w:rPr>
          <w:rFonts w:ascii="Arial" w:eastAsia="Times New Roman" w:hAnsi="Arial" w:cs="Arial"/>
          <w:color w:val="222222"/>
        </w:rPr>
        <w:t>and Discussion</w:t>
      </w:r>
      <w:r w:rsidR="00105B8A">
        <w:rPr>
          <w:rFonts w:ascii="Arial" w:eastAsia="Times New Roman" w:hAnsi="Arial" w:cs="Arial"/>
          <w:color w:val="222222"/>
        </w:rPr>
        <w:t xml:space="preserve"> </w:t>
      </w:r>
      <w:r>
        <w:rPr>
          <w:rFonts w:ascii="Arial" w:eastAsia="Times New Roman" w:hAnsi="Arial" w:cs="Arial"/>
          <w:color w:val="222222"/>
        </w:rPr>
        <w:t xml:space="preserve">to better explain how </w:t>
      </w:r>
      <w:proofErr w:type="gramStart"/>
      <w:r>
        <w:rPr>
          <w:rFonts w:ascii="Arial" w:eastAsia="Times New Roman" w:hAnsi="Arial" w:cs="Arial"/>
          <w:color w:val="222222"/>
        </w:rPr>
        <w:t>children’s</w:t>
      </w:r>
      <w:proofErr w:type="gramEnd"/>
      <w:r>
        <w:rPr>
          <w:rFonts w:ascii="Arial" w:eastAsia="Times New Roman" w:hAnsi="Arial" w:cs="Arial"/>
          <w:color w:val="222222"/>
        </w:rPr>
        <w:t xml:space="preserve"> distributed attentional pattern relates to exploration, and how specific attentional mechanisms could support systematicity in exploratory behavior</w:t>
      </w:r>
      <w:ins w:id="334" w:author="Nate Blanco" w:date="2019-09-09T07:17:00Z">
        <w:r w:rsidR="00AB65CA">
          <w:rPr>
            <w:rFonts w:ascii="Arial" w:eastAsia="Times New Roman" w:hAnsi="Arial" w:cs="Arial"/>
            <w:color w:val="222222"/>
          </w:rPr>
          <w:t xml:space="preserve">, including further description </w:t>
        </w:r>
      </w:ins>
      <w:ins w:id="335" w:author="Nate Blanco" w:date="2019-09-09T07:18:00Z">
        <w:r w:rsidR="00AB65CA">
          <w:rPr>
            <w:rFonts w:ascii="Arial" w:eastAsia="Times New Roman" w:hAnsi="Arial" w:cs="Arial"/>
            <w:color w:val="222222"/>
          </w:rPr>
          <w:t xml:space="preserve">of the </w:t>
        </w:r>
      </w:ins>
      <w:ins w:id="336" w:author="Nate Blanco" w:date="2019-09-09T07:19:00Z">
        <w:r w:rsidR="00AB65CA">
          <w:rPr>
            <w:rFonts w:ascii="Arial" w:eastAsia="Times New Roman" w:hAnsi="Arial" w:cs="Arial"/>
            <w:color w:val="222222"/>
          </w:rPr>
          <w:t>previous studies</w:t>
        </w:r>
      </w:ins>
      <w:r>
        <w:rPr>
          <w:rFonts w:ascii="Arial" w:eastAsia="Times New Roman" w:hAnsi="Arial" w:cs="Arial"/>
          <w:color w:val="222222"/>
        </w:rPr>
        <w:t xml:space="preserve"> (pg</w:t>
      </w:r>
      <w:ins w:id="337" w:author="Nate Blanco" w:date="2019-09-09T07:17:00Z">
        <w:r w:rsidR="00AB65CA">
          <w:rPr>
            <w:rFonts w:ascii="Arial" w:eastAsia="Times New Roman" w:hAnsi="Arial" w:cs="Arial"/>
            <w:color w:val="222222"/>
          </w:rPr>
          <w:t>.</w:t>
        </w:r>
      </w:ins>
      <w:r>
        <w:rPr>
          <w:rFonts w:ascii="Arial" w:eastAsia="Times New Roman" w:hAnsi="Arial" w:cs="Arial"/>
          <w:color w:val="222222"/>
        </w:rPr>
        <w:t xml:space="preserve"> </w:t>
      </w:r>
      <w:ins w:id="338" w:author="Nate Blanco" w:date="2019-09-08T02:20:00Z">
        <w:r w:rsidR="008F635F">
          <w:rPr>
            <w:rFonts w:ascii="Arial" w:eastAsia="Times New Roman" w:hAnsi="Arial" w:cs="Arial"/>
            <w:color w:val="222222"/>
          </w:rPr>
          <w:t>5</w:t>
        </w:r>
      </w:ins>
      <w:del w:id="339" w:author="Nate Blanco" w:date="2019-09-08T02:20:00Z">
        <w:r w:rsidDel="008F635F">
          <w:rPr>
            <w:rFonts w:ascii="Arial" w:eastAsia="Times New Roman" w:hAnsi="Arial" w:cs="Arial"/>
            <w:color w:val="222222"/>
          </w:rPr>
          <w:delText>XX</w:delText>
        </w:r>
      </w:del>
      <w:r w:rsidR="00DC6368">
        <w:rPr>
          <w:rFonts w:ascii="Arial" w:eastAsia="Times New Roman" w:hAnsi="Arial" w:cs="Arial"/>
          <w:color w:val="222222"/>
        </w:rPr>
        <w:t xml:space="preserve"> and </w:t>
      </w:r>
      <w:ins w:id="340" w:author="Nate Blanco" w:date="2019-09-09T07:19:00Z">
        <w:r w:rsidR="006D5C80">
          <w:rPr>
            <w:rFonts w:ascii="Arial" w:eastAsia="Times New Roman" w:hAnsi="Arial" w:cs="Arial"/>
            <w:color w:val="222222"/>
          </w:rPr>
          <w:t>17-</w:t>
        </w:r>
      </w:ins>
      <w:r w:rsidR="00BD097F">
        <w:rPr>
          <w:rFonts w:ascii="Arial" w:eastAsia="Times New Roman" w:hAnsi="Arial" w:cs="Arial"/>
          <w:color w:val="222222"/>
        </w:rPr>
        <w:t>1</w:t>
      </w:r>
      <w:ins w:id="341" w:author="Nate Blanco" w:date="2019-09-08T02:20:00Z">
        <w:r w:rsidR="00B20A09">
          <w:rPr>
            <w:rFonts w:ascii="Arial" w:eastAsia="Times New Roman" w:hAnsi="Arial" w:cs="Arial"/>
            <w:color w:val="222222"/>
          </w:rPr>
          <w:t>8</w:t>
        </w:r>
      </w:ins>
      <w:del w:id="342" w:author="Nate Blanco" w:date="2019-09-08T02:20:00Z">
        <w:r w:rsidR="00BD097F" w:rsidDel="00B20A09">
          <w:rPr>
            <w:rFonts w:ascii="Arial" w:eastAsia="Times New Roman" w:hAnsi="Arial" w:cs="Arial"/>
            <w:color w:val="222222"/>
          </w:rPr>
          <w:delText>7</w:delText>
        </w:r>
      </w:del>
      <w:r>
        <w:rPr>
          <w:rFonts w:ascii="Arial" w:eastAsia="Times New Roman" w:hAnsi="Arial" w:cs="Arial"/>
          <w:color w:val="222222"/>
        </w:rPr>
        <w:t>).</w:t>
      </w:r>
      <w:commentRangeEnd w:id="331"/>
      <w:r>
        <w:rPr>
          <w:rStyle w:val="CommentReference"/>
        </w:rPr>
        <w:commentReference w:id="331"/>
      </w:r>
      <w:commentRangeEnd w:id="332"/>
      <w:r w:rsidR="00217C95">
        <w:rPr>
          <w:rStyle w:val="CommentReference"/>
        </w:rPr>
        <w:commentReference w:id="332"/>
      </w:r>
      <w:commentRangeEnd w:id="333"/>
      <w:r w:rsidR="008F635F">
        <w:rPr>
          <w:rStyle w:val="CommentReference"/>
        </w:rPr>
        <w:commentReference w:id="333"/>
      </w:r>
    </w:p>
    <w:p w:rsidR="00B72156" w:rsidDel="00B466B0" w:rsidRDefault="00B72156" w:rsidP="00011282">
      <w:pPr>
        <w:rPr>
          <w:del w:id="343" w:author="Vladimir M. Sloutsky" w:date="2019-09-10T11:51:00Z"/>
          <w:rFonts w:ascii="Arial" w:eastAsia="Times New Roman" w:hAnsi="Arial" w:cs="Arial"/>
          <w:color w:val="222222"/>
          <w:shd w:val="clear" w:color="auto" w:fill="FFFFFF"/>
        </w:rPr>
      </w:pPr>
    </w:p>
    <w:p w:rsidR="00B466B0" w:rsidRDefault="00B466B0" w:rsidP="00011282">
      <w:pPr>
        <w:rPr>
          <w:ins w:id="344" w:author="Vladimir M. Sloutsky" w:date="2019-09-10T11:51:00Z"/>
          <w:rFonts w:ascii="Arial" w:eastAsia="Times New Roman" w:hAnsi="Arial" w:cs="Arial"/>
          <w:color w:val="222222"/>
        </w:rPr>
      </w:pPr>
    </w:p>
    <w:p w:rsidR="0007289C" w:rsidRPr="00B466B0" w:rsidRDefault="00011282" w:rsidP="00B466B0">
      <w:pPr>
        <w:pStyle w:val="ListParagraph"/>
        <w:numPr>
          <w:ilvl w:val="0"/>
          <w:numId w:val="3"/>
        </w:numPr>
        <w:rPr>
          <w:rFonts w:ascii="Arial" w:eastAsia="Times New Roman" w:hAnsi="Arial" w:cs="Arial"/>
          <w:color w:val="222222"/>
          <w:shd w:val="clear" w:color="auto" w:fill="FFFFFF"/>
          <w:rPrChange w:id="345" w:author="Vladimir M. Sloutsky" w:date="2019-09-10T11:51:00Z">
            <w:rPr>
              <w:shd w:val="clear" w:color="auto" w:fill="FFFFFF"/>
            </w:rPr>
          </w:rPrChange>
        </w:rPr>
        <w:pPrChange w:id="346" w:author="Vladimir M. Sloutsky" w:date="2019-09-10T11:51:00Z">
          <w:pPr/>
        </w:pPrChange>
      </w:pPr>
      <w:del w:id="347" w:author="Vladimir M. Sloutsky" w:date="2019-09-10T11:51:00Z">
        <w:r w:rsidRPr="00B466B0" w:rsidDel="00B466B0">
          <w:rPr>
            <w:rFonts w:ascii="Arial" w:eastAsia="Times New Roman" w:hAnsi="Arial" w:cs="Arial"/>
            <w:color w:val="222222"/>
            <w:shd w:val="clear" w:color="auto" w:fill="FFFFFF"/>
            <w:rPrChange w:id="348" w:author="Vladimir M. Sloutsky" w:date="2019-09-10T11:51:00Z">
              <w:rPr>
                <w:shd w:val="clear" w:color="auto" w:fill="FFFFFF"/>
              </w:rPr>
            </w:rPrChange>
          </w:rPr>
          <w:delText xml:space="preserve">(2) </w:delText>
        </w:r>
      </w:del>
      <w:r w:rsidRPr="00B466B0">
        <w:rPr>
          <w:rFonts w:ascii="Arial" w:eastAsia="Times New Roman" w:hAnsi="Arial" w:cs="Arial"/>
          <w:color w:val="222222"/>
          <w:shd w:val="clear" w:color="auto" w:fill="FFFFFF"/>
          <w:rPrChange w:id="349" w:author="Vladimir M. Sloutsky" w:date="2019-09-10T11:51:00Z">
            <w:rPr>
              <w:shd w:val="clear" w:color="auto" w:fill="FFFFFF"/>
            </w:rPr>
          </w:rPrChange>
        </w:rPr>
        <w:t>In the description of the current study on p. 5 it is important to state clearly the predictions for each of the 3 conditions (Baseline, Congruent, and Competition).</w:t>
      </w:r>
    </w:p>
    <w:p w:rsidR="0007289C" w:rsidRDefault="0007289C" w:rsidP="00011282">
      <w:pPr>
        <w:rPr>
          <w:rFonts w:ascii="Arial" w:eastAsia="Times New Roman" w:hAnsi="Arial" w:cs="Arial"/>
          <w:color w:val="222222"/>
          <w:shd w:val="clear" w:color="auto" w:fill="FFFFFF"/>
        </w:rPr>
      </w:pPr>
    </w:p>
    <w:p w:rsidR="0007289C" w:rsidRDefault="0007289C" w:rsidP="0007289C">
      <w:pPr>
        <w:ind w:left="720"/>
        <w:rPr>
          <w:rFonts w:ascii="Arial" w:eastAsia="Times New Roman" w:hAnsi="Arial" w:cs="Arial"/>
          <w:color w:val="222222"/>
          <w:shd w:val="clear" w:color="auto" w:fill="FFFFFF"/>
        </w:rPr>
      </w:pPr>
      <w:r>
        <w:rPr>
          <w:rFonts w:ascii="Arial" w:eastAsia="Times New Roman" w:hAnsi="Arial" w:cs="Arial"/>
          <w:color w:val="222222"/>
          <w:shd w:val="clear" w:color="auto" w:fill="FFFFFF"/>
        </w:rPr>
        <w:t>We’ve expanded this section to clearly describe predictions for each of the three conditions (pg. 5</w:t>
      </w:r>
      <w:r w:rsidR="00DC6368">
        <w:rPr>
          <w:rFonts w:ascii="Arial" w:eastAsia="Times New Roman" w:hAnsi="Arial" w:cs="Arial"/>
          <w:color w:val="222222"/>
          <w:shd w:val="clear" w:color="auto" w:fill="FFFFFF"/>
        </w:rPr>
        <w:t>-6</w:t>
      </w:r>
      <w:r>
        <w:rPr>
          <w:rFonts w:ascii="Arial" w:eastAsia="Times New Roman" w:hAnsi="Arial" w:cs="Arial"/>
          <w:color w:val="222222"/>
          <w:shd w:val="clear" w:color="auto" w:fill="FFFFFF"/>
        </w:rPr>
        <w:t>).</w:t>
      </w:r>
    </w:p>
    <w:p w:rsidR="0007289C" w:rsidRDefault="0007289C" w:rsidP="00011282">
      <w:pPr>
        <w:rPr>
          <w:rFonts w:ascii="Arial" w:eastAsia="Times New Roman" w:hAnsi="Arial" w:cs="Arial"/>
          <w:color w:val="222222"/>
          <w:shd w:val="clear" w:color="auto" w:fill="FFFFFF"/>
        </w:rPr>
      </w:pPr>
    </w:p>
    <w:p w:rsidR="000C3E37" w:rsidRPr="00B466B0" w:rsidRDefault="00011282" w:rsidP="00B466B0">
      <w:pPr>
        <w:pStyle w:val="ListParagraph"/>
        <w:numPr>
          <w:ilvl w:val="0"/>
          <w:numId w:val="3"/>
        </w:numPr>
        <w:rPr>
          <w:ins w:id="350" w:author="Nate Blanco" w:date="2019-09-09T08:10:00Z"/>
          <w:rFonts w:ascii="Arial" w:eastAsia="Times New Roman" w:hAnsi="Arial" w:cs="Arial"/>
          <w:color w:val="222222"/>
          <w:shd w:val="clear" w:color="auto" w:fill="FFFFFF"/>
          <w:rPrChange w:id="351" w:author="Vladimir M. Sloutsky" w:date="2019-09-10T11:56:00Z">
            <w:rPr>
              <w:ins w:id="352" w:author="Nate Blanco" w:date="2019-09-09T08:10:00Z"/>
              <w:shd w:val="clear" w:color="auto" w:fill="FFFFFF"/>
            </w:rPr>
          </w:rPrChange>
        </w:rPr>
        <w:pPrChange w:id="353" w:author="Vladimir M. Sloutsky" w:date="2019-09-10T11:56:00Z">
          <w:pPr/>
        </w:pPrChange>
      </w:pPr>
      <w:commentRangeStart w:id="354"/>
      <w:commentRangeStart w:id="355"/>
      <w:del w:id="356" w:author="Vladimir M. Sloutsky" w:date="2019-09-10T11:56:00Z">
        <w:r w:rsidRPr="00B466B0" w:rsidDel="00B466B0">
          <w:rPr>
            <w:rFonts w:ascii="Arial" w:eastAsia="Times New Roman" w:hAnsi="Arial" w:cs="Arial"/>
            <w:color w:val="222222"/>
            <w:shd w:val="clear" w:color="auto" w:fill="FFFFFF"/>
            <w:rPrChange w:id="357" w:author="Vladimir M. Sloutsky" w:date="2019-09-10T11:56:00Z">
              <w:rPr>
                <w:shd w:val="clear" w:color="auto" w:fill="FFFFFF"/>
              </w:rPr>
            </w:rPrChange>
          </w:rPr>
          <w:delText xml:space="preserve">(3) </w:delText>
        </w:r>
      </w:del>
      <w:r w:rsidRPr="00B466B0">
        <w:rPr>
          <w:rFonts w:ascii="Arial" w:eastAsia="Times New Roman" w:hAnsi="Arial" w:cs="Arial"/>
          <w:color w:val="222222"/>
          <w:shd w:val="clear" w:color="auto" w:fill="FFFFFF"/>
          <w:rPrChange w:id="358" w:author="Vladimir M. Sloutsky" w:date="2019-09-10T11:56:00Z">
            <w:rPr>
              <w:shd w:val="clear" w:color="auto" w:fill="FFFFFF"/>
            </w:rPr>
          </w:rPrChange>
        </w:rPr>
        <w:t xml:space="preserve">The relationship between attention maturation and PFC development is not sufficiently discussed neither in the introduction nor in the discussion. It would be important to situate these findings within neural models of attention and cognitive control, some of which may be aligned with the present predictions (e.g., the Matched Filter Hypothesis for Cognitive control, </w:t>
      </w:r>
      <w:proofErr w:type="spellStart"/>
      <w:r w:rsidRPr="00B466B0">
        <w:rPr>
          <w:rFonts w:ascii="Arial" w:eastAsia="Times New Roman" w:hAnsi="Arial" w:cs="Arial"/>
          <w:color w:val="222222"/>
          <w:shd w:val="clear" w:color="auto" w:fill="FFFFFF"/>
          <w:rPrChange w:id="359" w:author="Vladimir M. Sloutsky" w:date="2019-09-10T11:56:00Z">
            <w:rPr>
              <w:shd w:val="clear" w:color="auto" w:fill="FFFFFF"/>
            </w:rPr>
          </w:rPrChange>
        </w:rPr>
        <w:t>Neuropsychologia</w:t>
      </w:r>
      <w:proofErr w:type="spellEnd"/>
      <w:r w:rsidRPr="00B466B0">
        <w:rPr>
          <w:rFonts w:ascii="Arial" w:eastAsia="Times New Roman" w:hAnsi="Arial" w:cs="Arial"/>
          <w:color w:val="222222"/>
          <w:shd w:val="clear" w:color="auto" w:fill="FFFFFF"/>
          <w:rPrChange w:id="360" w:author="Vladimir M. Sloutsky" w:date="2019-09-10T11:56:00Z">
            <w:rPr>
              <w:shd w:val="clear" w:color="auto" w:fill="FFFFFF"/>
            </w:rPr>
          </w:rPrChange>
        </w:rPr>
        <w:t>, 62, 2014). In some sense the results would appear paradoxical, but they are not—bottom-up attentional capture leads to systematic exploitation. However, which neural mechanisms support this behavior in the context of an underdeveloped PFC? How is this process different than the PFC-mediated top-down attentional control?  </w:t>
      </w:r>
      <w:commentRangeEnd w:id="354"/>
      <w:r w:rsidR="00B72156">
        <w:rPr>
          <w:rStyle w:val="CommentReference"/>
        </w:rPr>
        <w:commentReference w:id="354"/>
      </w:r>
      <w:commentRangeEnd w:id="355"/>
    </w:p>
    <w:p w:rsidR="000C3E37" w:rsidRDefault="000C3E37" w:rsidP="00011282">
      <w:pPr>
        <w:rPr>
          <w:ins w:id="361" w:author="Nate Blanco" w:date="2019-09-09T08:10:00Z"/>
          <w:rFonts w:ascii="Arial" w:eastAsia="Times New Roman" w:hAnsi="Arial" w:cs="Arial"/>
          <w:color w:val="222222"/>
          <w:shd w:val="clear" w:color="auto" w:fill="FFFFFF"/>
        </w:rPr>
      </w:pPr>
    </w:p>
    <w:p w:rsidR="000C3E37" w:rsidRPr="000C3E37" w:rsidRDefault="000C3E37">
      <w:pPr>
        <w:ind w:left="720"/>
        <w:rPr>
          <w:ins w:id="362" w:author="Nate Blanco" w:date="2019-09-09T08:10:00Z"/>
          <w:rFonts w:ascii="Arial" w:eastAsia="Times New Roman" w:hAnsi="Arial" w:cs="Arial"/>
          <w:color w:val="222222"/>
          <w:shd w:val="clear" w:color="auto" w:fill="FFFFFF"/>
        </w:rPr>
        <w:pPrChange w:id="363" w:author="Nate Blanco" w:date="2019-09-09T08:11:00Z">
          <w:pPr/>
        </w:pPrChange>
      </w:pPr>
      <w:ins w:id="364" w:author="Nate Blanco" w:date="2019-09-09T08:11:00Z">
        <w:r w:rsidRPr="000C3E37">
          <w:rPr>
            <w:rFonts w:ascii="Arial" w:eastAsia="Times New Roman" w:hAnsi="Arial" w:cs="Arial"/>
            <w:color w:val="222222"/>
            <w:shd w:val="clear" w:color="auto" w:fill="FFFFFF"/>
          </w:rPr>
          <w:t>The manuscript has been updated to</w:t>
        </w:r>
      </w:ins>
      <w:ins w:id="365" w:author="Nate Blanco" w:date="2019-09-09T08:12:00Z">
        <w:r w:rsidRPr="000C3E37">
          <w:rPr>
            <w:rFonts w:ascii="Arial" w:eastAsia="Times New Roman" w:hAnsi="Arial" w:cs="Arial"/>
            <w:color w:val="222222"/>
            <w:shd w:val="clear" w:color="auto" w:fill="FFFFFF"/>
          </w:rPr>
          <w:t xml:space="preserve"> further</w:t>
        </w:r>
      </w:ins>
      <w:ins w:id="366" w:author="Nate Blanco" w:date="2019-09-09T08:11:00Z">
        <w:r w:rsidRPr="000C3E37">
          <w:rPr>
            <w:rFonts w:ascii="Arial" w:eastAsia="Times New Roman" w:hAnsi="Arial" w:cs="Arial"/>
            <w:color w:val="222222"/>
            <w:shd w:val="clear" w:color="auto" w:fill="FFFFFF"/>
          </w:rPr>
          <w:t xml:space="preserve"> discuss these issue</w:t>
        </w:r>
      </w:ins>
      <w:ins w:id="367" w:author="Nate Blanco" w:date="2019-09-09T08:12:00Z">
        <w:r w:rsidRPr="000C3E37">
          <w:rPr>
            <w:rFonts w:ascii="Arial" w:eastAsia="Times New Roman" w:hAnsi="Arial" w:cs="Arial"/>
            <w:color w:val="222222"/>
            <w:shd w:val="clear" w:color="auto" w:fill="FFFFFF"/>
          </w:rPr>
          <w:t xml:space="preserve">s. </w:t>
        </w:r>
        <w:del w:id="368" w:author="Vladimir M. Sloutsky" w:date="2019-09-10T11:57:00Z">
          <w:r w:rsidRPr="000C3E37" w:rsidDel="00FC400E">
            <w:rPr>
              <w:rFonts w:ascii="Arial" w:eastAsia="Times New Roman" w:hAnsi="Arial" w:cs="Arial"/>
              <w:color w:val="222222"/>
              <w:shd w:val="clear" w:color="auto" w:fill="FFFFFF"/>
            </w:rPr>
            <w:delText xml:space="preserve">Thanks </w:delText>
          </w:r>
        </w:del>
      </w:ins>
      <w:ins w:id="369" w:author="Vladimir M. Sloutsky" w:date="2019-09-10T11:57:00Z">
        <w:r w:rsidR="00FC400E">
          <w:rPr>
            <w:rFonts w:ascii="Arial" w:eastAsia="Times New Roman" w:hAnsi="Arial" w:cs="Arial"/>
            <w:color w:val="222222"/>
            <w:shd w:val="clear" w:color="auto" w:fill="FFFFFF"/>
          </w:rPr>
          <w:t>W</w:t>
        </w:r>
      </w:ins>
      <w:ins w:id="370" w:author="Vladimir M. Sloutsky" w:date="2019-09-10T11:58:00Z">
        <w:r w:rsidR="00FC400E">
          <w:rPr>
            <w:rFonts w:ascii="Arial" w:eastAsia="Times New Roman" w:hAnsi="Arial" w:cs="Arial"/>
            <w:color w:val="222222"/>
            <w:shd w:val="clear" w:color="auto" w:fill="FFFFFF"/>
          </w:rPr>
          <w:t xml:space="preserve">e </w:t>
        </w:r>
      </w:ins>
      <w:ins w:id="371" w:author="Nate Blanco" w:date="2019-09-09T08:12:00Z">
        <w:r w:rsidRPr="000C3E37">
          <w:rPr>
            <w:rFonts w:ascii="Arial" w:eastAsia="Times New Roman" w:hAnsi="Arial" w:cs="Arial"/>
            <w:color w:val="222222"/>
            <w:shd w:val="clear" w:color="auto" w:fill="FFFFFF"/>
          </w:rPr>
          <w:t xml:space="preserve">especially </w:t>
        </w:r>
        <w:del w:id="372" w:author="Vladimir M. Sloutsky" w:date="2019-09-10T11:58:00Z">
          <w:r w:rsidRPr="000C3E37" w:rsidDel="00FC400E">
            <w:rPr>
              <w:rFonts w:ascii="Arial" w:eastAsia="Times New Roman" w:hAnsi="Arial" w:cs="Arial"/>
              <w:color w:val="222222"/>
              <w:shd w:val="clear" w:color="auto" w:fill="FFFFFF"/>
            </w:rPr>
            <w:delText xml:space="preserve">for </w:delText>
          </w:r>
        </w:del>
      </w:ins>
      <w:ins w:id="373" w:author="Vladimir M. Sloutsky" w:date="2019-09-10T11:58:00Z">
        <w:r w:rsidR="00FC400E">
          <w:rPr>
            <w:rFonts w:ascii="Arial" w:eastAsia="Times New Roman" w:hAnsi="Arial" w:cs="Arial"/>
            <w:color w:val="222222"/>
            <w:shd w:val="clear" w:color="auto" w:fill="FFFFFF"/>
          </w:rPr>
          <w:t xml:space="preserve">appreciate the </w:t>
        </w:r>
      </w:ins>
      <w:ins w:id="374" w:author="Nate Blanco" w:date="2019-09-09T08:12:00Z">
        <w:r w:rsidRPr="000C3E37">
          <w:rPr>
            <w:rFonts w:ascii="Arial" w:eastAsia="Times New Roman" w:hAnsi="Arial" w:cs="Arial"/>
            <w:color w:val="222222"/>
            <w:shd w:val="clear" w:color="auto" w:fill="FFFFFF"/>
          </w:rPr>
          <w:t xml:space="preserve">reference to </w:t>
        </w:r>
        <w:del w:id="375" w:author="Vladimir M. Sloutsky" w:date="2019-09-10T11:58:00Z">
          <w:r w:rsidRPr="000C3E37" w:rsidDel="00FC400E">
            <w:rPr>
              <w:rFonts w:ascii="Arial" w:eastAsia="Times New Roman" w:hAnsi="Arial" w:cs="Arial"/>
              <w:color w:val="222222"/>
              <w:shd w:val="clear" w:color="auto" w:fill="FFFFFF"/>
            </w:rPr>
            <w:delText xml:space="preserve">this paper </w:delText>
          </w:r>
        </w:del>
      </w:ins>
      <w:ins w:id="376" w:author="Nate Blanco" w:date="2019-09-09T08:13:00Z">
        <w:del w:id="377" w:author="Vladimir M. Sloutsky" w:date="2019-09-10T11:58:00Z">
          <w:r w:rsidRPr="000C3E37" w:rsidDel="00FC400E">
            <w:rPr>
              <w:rFonts w:ascii="Arial" w:eastAsia="Times New Roman" w:hAnsi="Arial" w:cs="Arial"/>
              <w:color w:val="222222"/>
              <w:shd w:val="clear" w:color="auto" w:fill="FFFFFF"/>
            </w:rPr>
            <w:delText xml:space="preserve">by </w:delText>
          </w:r>
        </w:del>
        <w:proofErr w:type="spellStart"/>
        <w:r w:rsidRPr="000C3E37">
          <w:rPr>
            <w:rFonts w:ascii="Arial" w:hAnsi="Arial" w:cs="Arial"/>
            <w:rPrChange w:id="378" w:author="Nate Blanco" w:date="2019-09-09T08:14:00Z">
              <w:rPr>
                <w:highlight w:val="yellow"/>
              </w:rPr>
            </w:rPrChange>
          </w:rPr>
          <w:t>Chrysikou</w:t>
        </w:r>
        <w:proofErr w:type="spellEnd"/>
        <w:r w:rsidRPr="000C3E37">
          <w:rPr>
            <w:rFonts w:ascii="Arial" w:hAnsi="Arial" w:cs="Arial"/>
            <w:rPrChange w:id="379" w:author="Nate Blanco" w:date="2019-09-09T08:14:00Z">
              <w:rPr>
                <w:highlight w:val="yellow"/>
              </w:rPr>
            </w:rPrChange>
          </w:rPr>
          <w:t>, Weber</w:t>
        </w:r>
        <w:r w:rsidRPr="000C3E37">
          <w:rPr>
            <w:rFonts w:ascii="Arial" w:hAnsi="Arial" w:cs="Arial"/>
            <w:rPrChange w:id="380" w:author="Nate Blanco" w:date="2019-09-09T08:14:00Z">
              <w:rPr>
                <w:rFonts w:cstheme="minorHAnsi"/>
              </w:rPr>
            </w:rPrChange>
          </w:rPr>
          <w:t xml:space="preserve">, </w:t>
        </w:r>
        <w:r w:rsidRPr="000C3E37">
          <w:rPr>
            <w:rFonts w:ascii="Arial" w:hAnsi="Arial" w:cs="Arial"/>
            <w:rPrChange w:id="381" w:author="Nate Blanco" w:date="2019-09-09T08:14:00Z">
              <w:rPr/>
            </w:rPrChange>
          </w:rPr>
          <w:t>and</w:t>
        </w:r>
        <w:r w:rsidRPr="000C3E37">
          <w:rPr>
            <w:rFonts w:ascii="Arial" w:hAnsi="Arial" w:cs="Arial"/>
            <w:rPrChange w:id="382" w:author="Nate Blanco" w:date="2019-09-09T08:14:00Z">
              <w:rPr>
                <w:highlight w:val="yellow"/>
              </w:rPr>
            </w:rPrChange>
          </w:rPr>
          <w:t xml:space="preserve"> Thompson-</w:t>
        </w:r>
        <w:proofErr w:type="spellStart"/>
        <w:r w:rsidRPr="000C3E37">
          <w:rPr>
            <w:rFonts w:ascii="Arial" w:hAnsi="Arial" w:cs="Arial"/>
            <w:rPrChange w:id="383" w:author="Nate Blanco" w:date="2019-09-09T08:14:00Z">
              <w:rPr>
                <w:highlight w:val="yellow"/>
              </w:rPr>
            </w:rPrChange>
          </w:rPr>
          <w:t>Schill</w:t>
        </w:r>
      </w:ins>
      <w:ins w:id="384" w:author="Vladimir M. Sloutsky" w:date="2019-09-10T11:58:00Z">
        <w:r w:rsidR="00FC400E">
          <w:rPr>
            <w:rFonts w:ascii="Arial" w:hAnsi="Arial" w:cs="Arial"/>
          </w:rPr>
          <w:t>’s</w:t>
        </w:r>
        <w:proofErr w:type="spellEnd"/>
        <w:r w:rsidR="00FC400E">
          <w:rPr>
            <w:rFonts w:ascii="Arial" w:hAnsi="Arial" w:cs="Arial"/>
          </w:rPr>
          <w:t xml:space="preserve"> paper</w:t>
        </w:r>
      </w:ins>
      <w:ins w:id="385" w:author="Nate Blanco" w:date="2019-09-09T08:13:00Z">
        <w:r w:rsidRPr="000C3E37">
          <w:rPr>
            <w:rFonts w:ascii="Arial" w:hAnsi="Arial" w:cs="Arial"/>
            <w:rPrChange w:id="386" w:author="Nate Blanco" w:date="2019-09-09T08:14:00Z">
              <w:rPr>
                <w:rFonts w:cstheme="minorHAnsi"/>
              </w:rPr>
            </w:rPrChange>
          </w:rPr>
          <w:t xml:space="preserve"> </w:t>
        </w:r>
        <w:r w:rsidRPr="000C3E37">
          <w:rPr>
            <w:rFonts w:ascii="Arial" w:hAnsi="Arial" w:cs="Arial"/>
            <w:rPrChange w:id="387" w:author="Nate Blanco" w:date="2019-09-09T08:14:00Z">
              <w:rPr/>
            </w:rPrChange>
          </w:rPr>
          <w:t xml:space="preserve">which is </w:t>
        </w:r>
      </w:ins>
      <w:ins w:id="388" w:author="Nate Blanco" w:date="2019-09-09T08:14:00Z">
        <w:r>
          <w:rPr>
            <w:rFonts w:ascii="Arial" w:hAnsi="Arial" w:cs="Arial"/>
          </w:rPr>
          <w:t>extremely</w:t>
        </w:r>
      </w:ins>
      <w:ins w:id="389" w:author="Nate Blanco" w:date="2019-09-09T08:13:00Z">
        <w:r w:rsidRPr="000C3E37">
          <w:rPr>
            <w:rFonts w:ascii="Arial" w:hAnsi="Arial" w:cs="Arial"/>
            <w:rPrChange w:id="390" w:author="Nate Blanco" w:date="2019-09-09T08:14:00Z">
              <w:rPr/>
            </w:rPrChange>
          </w:rPr>
          <w:t xml:space="preserve"> relevant</w:t>
        </w:r>
      </w:ins>
      <w:ins w:id="391" w:author="Nate Blanco" w:date="2019-09-09T08:14:00Z">
        <w:r>
          <w:rPr>
            <w:rFonts w:ascii="Arial" w:hAnsi="Arial" w:cs="Arial"/>
          </w:rPr>
          <w:t xml:space="preserve"> and overall </w:t>
        </w:r>
      </w:ins>
      <w:ins w:id="392" w:author="Nate Blanco" w:date="2019-09-09T08:15:00Z">
        <w:r>
          <w:rPr>
            <w:rFonts w:ascii="Arial" w:hAnsi="Arial" w:cs="Arial"/>
          </w:rPr>
          <w:t>consistent with our findings and hypothesis. We’ve added discussion of this idea to the Introduction and Discussion (pg. 3-4 and 18).</w:t>
        </w:r>
      </w:ins>
    </w:p>
    <w:p w:rsidR="000C3E37" w:rsidRDefault="00217C95" w:rsidP="00011282">
      <w:pPr>
        <w:rPr>
          <w:ins w:id="393" w:author="Nate Blanco" w:date="2019-09-09T08:10:00Z"/>
          <w:rFonts w:ascii="Arial" w:eastAsia="Times New Roman" w:hAnsi="Arial" w:cs="Arial"/>
          <w:color w:val="222222"/>
          <w:shd w:val="clear" w:color="auto" w:fill="FFFFFF"/>
        </w:rPr>
      </w:pPr>
      <w:r>
        <w:rPr>
          <w:rStyle w:val="CommentReference"/>
        </w:rPr>
        <w:commentReference w:id="355"/>
      </w:r>
    </w:p>
    <w:p w:rsidR="00FA7924" w:rsidRPr="00FC400E" w:rsidRDefault="00011282" w:rsidP="00FC400E">
      <w:pPr>
        <w:pStyle w:val="ListParagraph"/>
        <w:numPr>
          <w:ilvl w:val="0"/>
          <w:numId w:val="3"/>
        </w:numPr>
        <w:rPr>
          <w:rFonts w:ascii="Arial" w:eastAsia="Times New Roman" w:hAnsi="Arial" w:cs="Arial"/>
          <w:color w:val="222222"/>
          <w:shd w:val="clear" w:color="auto" w:fill="FFFFFF"/>
          <w:rPrChange w:id="394" w:author="Vladimir M. Sloutsky" w:date="2019-09-10T11:58:00Z">
            <w:rPr>
              <w:shd w:val="clear" w:color="auto" w:fill="FFFFFF"/>
            </w:rPr>
          </w:rPrChange>
        </w:rPr>
        <w:pPrChange w:id="395" w:author="Vladimir M. Sloutsky" w:date="2019-09-10T11:58:00Z">
          <w:pPr/>
        </w:pPrChange>
      </w:pPr>
      <w:del w:id="396" w:author="Nate Blanco" w:date="2019-09-09T08:10:00Z">
        <w:r w:rsidRPr="00FC400E" w:rsidDel="000C3E37">
          <w:rPr>
            <w:rFonts w:ascii="Arial" w:eastAsia="Times New Roman" w:hAnsi="Arial" w:cs="Arial"/>
            <w:color w:val="222222"/>
            <w:rPrChange w:id="397" w:author="Vladimir M. Sloutsky" w:date="2019-09-10T11:58:00Z">
              <w:rPr/>
            </w:rPrChange>
          </w:rPr>
          <w:br/>
        </w:r>
        <w:r w:rsidRPr="00FC400E" w:rsidDel="000C3E37">
          <w:rPr>
            <w:rFonts w:ascii="Arial" w:eastAsia="Times New Roman" w:hAnsi="Arial" w:cs="Arial"/>
            <w:color w:val="222222"/>
            <w:rPrChange w:id="398" w:author="Vladimir M. Sloutsky" w:date="2019-09-10T11:58:00Z">
              <w:rPr/>
            </w:rPrChange>
          </w:rPr>
          <w:br/>
        </w:r>
      </w:del>
      <w:del w:id="399" w:author="Vladimir M. Sloutsky" w:date="2019-09-10T11:58:00Z">
        <w:r w:rsidRPr="00FC400E" w:rsidDel="00FC400E">
          <w:rPr>
            <w:rFonts w:ascii="Arial" w:eastAsia="Times New Roman" w:hAnsi="Arial" w:cs="Arial"/>
            <w:color w:val="222222"/>
            <w:shd w:val="clear" w:color="auto" w:fill="FFFFFF"/>
            <w:rPrChange w:id="400" w:author="Vladimir M. Sloutsky" w:date="2019-09-10T11:58:00Z">
              <w:rPr>
                <w:shd w:val="clear" w:color="auto" w:fill="FFFFFF"/>
              </w:rPr>
            </w:rPrChange>
          </w:rPr>
          <w:delText xml:space="preserve">(4) </w:delText>
        </w:r>
      </w:del>
      <w:r w:rsidRPr="00FC400E">
        <w:rPr>
          <w:rFonts w:ascii="Arial" w:eastAsia="Times New Roman" w:hAnsi="Arial" w:cs="Arial"/>
          <w:color w:val="222222"/>
          <w:shd w:val="clear" w:color="auto" w:fill="FFFFFF"/>
          <w:rPrChange w:id="401" w:author="Vladimir M. Sloutsky" w:date="2019-09-10T11:58:00Z">
            <w:rPr>
              <w:shd w:val="clear" w:color="auto" w:fill="FFFFFF"/>
            </w:rPr>
          </w:rPrChange>
        </w:rPr>
        <w:t>It would be helpful if the order of the conditions in the text and figures match (see Figure 1).</w:t>
      </w:r>
    </w:p>
    <w:p w:rsidR="00FA7924" w:rsidRDefault="00FA7924" w:rsidP="00011282">
      <w:pPr>
        <w:rPr>
          <w:rFonts w:ascii="Arial" w:eastAsia="Times New Roman" w:hAnsi="Arial" w:cs="Arial"/>
          <w:color w:val="222222"/>
          <w:shd w:val="clear" w:color="auto" w:fill="FFFFFF"/>
        </w:rPr>
      </w:pPr>
    </w:p>
    <w:p w:rsidR="00FA7924" w:rsidRDefault="00FA7924" w:rsidP="00FA7924">
      <w:pPr>
        <w:ind w:left="720"/>
        <w:rPr>
          <w:rFonts w:ascii="Arial" w:eastAsia="Times New Roman" w:hAnsi="Arial" w:cs="Arial"/>
          <w:color w:val="222222"/>
          <w:shd w:val="clear" w:color="auto" w:fill="FFFFFF"/>
        </w:rPr>
      </w:pPr>
      <w:r>
        <w:rPr>
          <w:rFonts w:ascii="Arial" w:eastAsia="Times New Roman" w:hAnsi="Arial" w:cs="Arial"/>
          <w:color w:val="222222"/>
          <w:shd w:val="clear" w:color="auto" w:fill="FFFFFF"/>
        </w:rPr>
        <w:t>Thanks for the suggestion. The text has been updated in several places to follow the same order as in the figures.</w:t>
      </w:r>
    </w:p>
    <w:p w:rsidR="00FA7924" w:rsidRDefault="00FA7924" w:rsidP="00011282">
      <w:pPr>
        <w:rPr>
          <w:rFonts w:ascii="Arial" w:eastAsia="Times New Roman" w:hAnsi="Arial" w:cs="Arial"/>
          <w:color w:val="222222"/>
          <w:shd w:val="clear" w:color="auto" w:fill="FFFFFF"/>
        </w:rPr>
      </w:pPr>
    </w:p>
    <w:p w:rsidR="00FC400E" w:rsidRDefault="00011282" w:rsidP="00011282">
      <w:pPr>
        <w:rPr>
          <w:ins w:id="402" w:author="Vladimir M. Sloutsky" w:date="2019-09-10T11:58:00Z"/>
          <w:rFonts w:ascii="Arial" w:eastAsia="Times New Roman" w:hAnsi="Arial" w:cs="Arial"/>
          <w:color w:val="222222"/>
          <w:shd w:val="clear" w:color="auto" w:fill="FFFFFF"/>
        </w:rPr>
      </w:pPr>
      <w:r w:rsidRPr="00011282">
        <w:rPr>
          <w:rFonts w:ascii="Arial" w:eastAsia="Times New Roman" w:hAnsi="Arial" w:cs="Arial"/>
          <w:color w:val="222222"/>
        </w:rPr>
        <w:br/>
      </w:r>
      <w:r w:rsidRPr="00011282">
        <w:rPr>
          <w:rFonts w:ascii="Arial" w:eastAsia="Times New Roman" w:hAnsi="Arial" w:cs="Arial"/>
          <w:color w:val="222222"/>
          <w:shd w:val="clear" w:color="auto" w:fill="FFFFFF"/>
        </w:rPr>
        <w:t xml:space="preserve">Reviewer </w:t>
      </w:r>
      <w:del w:id="403" w:author="Vladimir M. Sloutsky" w:date="2019-09-10T11:58:00Z">
        <w:r w:rsidRPr="00011282" w:rsidDel="00FC400E">
          <w:rPr>
            <w:rFonts w:ascii="Arial" w:eastAsia="Times New Roman" w:hAnsi="Arial" w:cs="Arial"/>
            <w:color w:val="222222"/>
            <w:shd w:val="clear" w:color="auto" w:fill="FFFFFF"/>
          </w:rPr>
          <w:delText>#</w:delText>
        </w:r>
      </w:del>
      <w:r w:rsidRPr="00011282">
        <w:rPr>
          <w:rFonts w:ascii="Arial" w:eastAsia="Times New Roman" w:hAnsi="Arial" w:cs="Arial"/>
          <w:color w:val="222222"/>
          <w:shd w:val="clear" w:color="auto" w:fill="FFFFFF"/>
        </w:rPr>
        <w:t xml:space="preserve">3: </w:t>
      </w:r>
    </w:p>
    <w:p w:rsidR="005F4C4F" w:rsidRPr="00FC400E" w:rsidRDefault="00011282" w:rsidP="00FC400E">
      <w:pPr>
        <w:pStyle w:val="ListParagraph"/>
        <w:numPr>
          <w:ilvl w:val="0"/>
          <w:numId w:val="4"/>
        </w:numPr>
        <w:rPr>
          <w:rFonts w:ascii="Arial" w:eastAsia="Times New Roman" w:hAnsi="Arial" w:cs="Arial"/>
          <w:color w:val="222222"/>
          <w:rPrChange w:id="404" w:author="Vladimir M. Sloutsky" w:date="2019-09-10T11:58:00Z">
            <w:rPr/>
          </w:rPrChange>
        </w:rPr>
        <w:pPrChange w:id="405" w:author="Vladimir M. Sloutsky" w:date="2019-09-10T11:58:00Z">
          <w:pPr/>
        </w:pPrChange>
      </w:pPr>
      <w:r w:rsidRPr="00FC400E">
        <w:rPr>
          <w:rFonts w:ascii="Arial" w:eastAsia="Times New Roman" w:hAnsi="Arial" w:cs="Arial"/>
          <w:color w:val="222222"/>
          <w:shd w:val="clear" w:color="auto" w:fill="FFFFFF"/>
          <w:rPrChange w:id="406" w:author="Vladimir M. Sloutsky" w:date="2019-09-10T11:58:00Z">
            <w:rPr>
              <w:shd w:val="clear" w:color="auto" w:fill="FFFFFF"/>
            </w:rPr>
          </w:rPrChange>
        </w:rPr>
        <w:t>p. 3, not merely irrelevant stimuli that need to be filtered out, but often competing stimuli, as in the present experiment.</w:t>
      </w:r>
    </w:p>
    <w:p w:rsidR="005F4C4F" w:rsidRDefault="005F4C4F" w:rsidP="00011282">
      <w:pPr>
        <w:rPr>
          <w:rFonts w:ascii="Arial" w:eastAsia="Times New Roman" w:hAnsi="Arial" w:cs="Arial"/>
          <w:color w:val="222222"/>
        </w:rPr>
      </w:pPr>
    </w:p>
    <w:p w:rsidR="005F4C4F" w:rsidRDefault="005F4C4F" w:rsidP="005F4C4F">
      <w:pPr>
        <w:ind w:left="720"/>
        <w:rPr>
          <w:ins w:id="407" w:author="Vladimir M. Sloutsky" w:date="2019-09-10T11:59:00Z"/>
          <w:rFonts w:ascii="Arial" w:eastAsia="Times New Roman" w:hAnsi="Arial" w:cs="Arial"/>
          <w:color w:val="222222"/>
        </w:rPr>
      </w:pPr>
      <w:r>
        <w:rPr>
          <w:rFonts w:ascii="Arial" w:eastAsia="Times New Roman" w:hAnsi="Arial" w:cs="Arial"/>
          <w:color w:val="222222"/>
        </w:rPr>
        <w:t>The text has been updated to reflect this point (pg. 3).</w:t>
      </w:r>
    </w:p>
    <w:p w:rsidR="00FC400E" w:rsidRPr="00FC400E" w:rsidRDefault="00FC400E" w:rsidP="005F4C4F">
      <w:pPr>
        <w:ind w:left="720"/>
        <w:rPr>
          <w:rFonts w:ascii="Arial" w:eastAsia="Times New Roman" w:hAnsi="Arial" w:cs="Arial"/>
          <w:color w:val="222222"/>
        </w:rPr>
      </w:pPr>
    </w:p>
    <w:p w:rsidR="005F4C4F" w:rsidRPr="00FC400E" w:rsidDel="00FC400E" w:rsidRDefault="005F4C4F" w:rsidP="00FC400E">
      <w:pPr>
        <w:pStyle w:val="ListParagraph"/>
        <w:numPr>
          <w:ilvl w:val="0"/>
          <w:numId w:val="4"/>
        </w:numPr>
        <w:rPr>
          <w:del w:id="408" w:author="Vladimir M. Sloutsky" w:date="2019-09-10T11:59:00Z"/>
          <w:rFonts w:ascii="Arial" w:eastAsia="Times New Roman" w:hAnsi="Arial" w:cs="Arial"/>
          <w:color w:val="222222"/>
          <w:rPrChange w:id="409" w:author="Vladimir M. Sloutsky" w:date="2019-09-10T11:59:00Z">
            <w:rPr>
              <w:del w:id="410" w:author="Vladimir M. Sloutsky" w:date="2019-09-10T11:59:00Z"/>
            </w:rPr>
          </w:rPrChange>
        </w:rPr>
        <w:pPrChange w:id="411" w:author="Vladimir M. Sloutsky" w:date="2019-09-10T11:59:00Z">
          <w:pPr/>
        </w:pPrChange>
      </w:pPr>
    </w:p>
    <w:p w:rsidR="005F4C4F" w:rsidRPr="00FC400E" w:rsidDel="00FC400E" w:rsidRDefault="005F4C4F" w:rsidP="00FC400E">
      <w:pPr>
        <w:pStyle w:val="ListParagraph"/>
        <w:numPr>
          <w:ilvl w:val="0"/>
          <w:numId w:val="4"/>
        </w:numPr>
        <w:rPr>
          <w:del w:id="412" w:author="Vladimir M. Sloutsky" w:date="2019-09-10T11:59:00Z"/>
          <w:rFonts w:ascii="Arial" w:hAnsi="Arial" w:cs="Arial"/>
          <w:rPrChange w:id="413" w:author="Vladimir M. Sloutsky" w:date="2019-09-10T11:59:00Z">
            <w:rPr>
              <w:del w:id="414" w:author="Vladimir M. Sloutsky" w:date="2019-09-10T11:59:00Z"/>
            </w:rPr>
          </w:rPrChange>
        </w:rPr>
        <w:pPrChange w:id="415" w:author="Vladimir M. Sloutsky" w:date="2019-09-10T11:59:00Z">
          <w:pPr/>
        </w:pPrChange>
      </w:pPr>
    </w:p>
    <w:p w:rsidR="005F4C4F" w:rsidRPr="00FC400E" w:rsidDel="00FC400E" w:rsidRDefault="005F4C4F" w:rsidP="00FC400E">
      <w:pPr>
        <w:pStyle w:val="ListParagraph"/>
        <w:numPr>
          <w:ilvl w:val="0"/>
          <w:numId w:val="4"/>
        </w:numPr>
        <w:rPr>
          <w:del w:id="416" w:author="Vladimir M. Sloutsky" w:date="2019-09-10T11:59:00Z"/>
          <w:rFonts w:ascii="Arial" w:hAnsi="Arial" w:cs="Arial"/>
          <w:rPrChange w:id="417" w:author="Vladimir M. Sloutsky" w:date="2019-09-10T11:59:00Z">
            <w:rPr>
              <w:del w:id="418" w:author="Vladimir M. Sloutsky" w:date="2019-09-10T11:59:00Z"/>
            </w:rPr>
          </w:rPrChange>
        </w:rPr>
        <w:pPrChange w:id="419" w:author="Vladimir M. Sloutsky" w:date="2019-09-10T11:59:00Z">
          <w:pPr/>
        </w:pPrChange>
      </w:pPr>
    </w:p>
    <w:p w:rsidR="005F4C4F" w:rsidRPr="00FC400E" w:rsidRDefault="00011282" w:rsidP="00FC400E">
      <w:pPr>
        <w:pStyle w:val="ListParagraph"/>
        <w:numPr>
          <w:ilvl w:val="0"/>
          <w:numId w:val="4"/>
        </w:numPr>
        <w:rPr>
          <w:rFonts w:ascii="Arial" w:hAnsi="Arial" w:cs="Arial"/>
          <w:shd w:val="clear" w:color="auto" w:fill="FFFFFF"/>
          <w:rPrChange w:id="420" w:author="Vladimir M. Sloutsky" w:date="2019-09-10T11:59:00Z">
            <w:rPr>
              <w:shd w:val="clear" w:color="auto" w:fill="FFFFFF"/>
            </w:rPr>
          </w:rPrChange>
        </w:rPr>
        <w:pPrChange w:id="421" w:author="Vladimir M. Sloutsky" w:date="2019-09-10T11:59:00Z">
          <w:pPr/>
        </w:pPrChange>
      </w:pPr>
      <w:r w:rsidRPr="00FC400E">
        <w:rPr>
          <w:rFonts w:ascii="Arial" w:hAnsi="Arial" w:cs="Arial"/>
          <w:shd w:val="clear" w:color="auto" w:fill="FFFFFF"/>
          <w:rPrChange w:id="422" w:author="Vladimir M. Sloutsky" w:date="2019-09-10T11:59:00Z">
            <w:rPr>
              <w:shd w:val="clear" w:color="auto" w:fill="FFFFFF"/>
            </w:rPr>
          </w:rPrChange>
        </w:rPr>
        <w:t>p. 4, Although immature relative to adults, PFC is far from absent in a nearly 5-year-old child (the mean age here).</w:t>
      </w:r>
    </w:p>
    <w:p w:rsidR="005F4C4F" w:rsidRPr="00FC400E" w:rsidRDefault="005F4C4F" w:rsidP="00011282">
      <w:pPr>
        <w:rPr>
          <w:rFonts w:ascii="Arial" w:eastAsia="Times New Roman" w:hAnsi="Arial" w:cs="Arial"/>
          <w:color w:val="222222"/>
          <w:shd w:val="clear" w:color="auto" w:fill="FFFFFF"/>
        </w:rPr>
      </w:pPr>
    </w:p>
    <w:p w:rsidR="00C43022" w:rsidRDefault="005F4C4F" w:rsidP="00C43022">
      <w:pPr>
        <w:ind w:left="720"/>
        <w:rPr>
          <w:rFonts w:ascii="Arial" w:eastAsia="Times New Roman" w:hAnsi="Arial" w:cs="Arial"/>
          <w:color w:val="222222"/>
          <w:shd w:val="clear" w:color="auto" w:fill="FFFFFF"/>
        </w:rPr>
      </w:pPr>
      <w:r>
        <w:rPr>
          <w:rFonts w:ascii="Arial" w:eastAsia="Times New Roman" w:hAnsi="Arial" w:cs="Arial"/>
          <w:color w:val="222222"/>
          <w:shd w:val="clear" w:color="auto" w:fill="FFFFFF"/>
        </w:rPr>
        <w:t xml:space="preserve">This is good point. The manuscript has been updated to </w:t>
      </w:r>
      <w:r w:rsidR="00C43022">
        <w:rPr>
          <w:rFonts w:ascii="Arial" w:eastAsia="Times New Roman" w:hAnsi="Arial" w:cs="Arial"/>
          <w:color w:val="222222"/>
          <w:shd w:val="clear" w:color="auto" w:fill="FFFFFF"/>
        </w:rPr>
        <w:t>focus more on the cognitive processes supporting systematic exploration (i.e. cognitive control) in adults, how immaturities in them may contribute to children’s choices</w:t>
      </w:r>
      <w:ins w:id="423" w:author="Nate Blanco" w:date="2019-09-09T07:20:00Z">
        <w:r w:rsidR="00981545">
          <w:rPr>
            <w:rFonts w:ascii="Arial" w:eastAsia="Times New Roman" w:hAnsi="Arial" w:cs="Arial"/>
            <w:color w:val="222222"/>
            <w:shd w:val="clear" w:color="auto" w:fill="FFFFFF"/>
          </w:rPr>
          <w:t xml:space="preserve"> and </w:t>
        </w:r>
      </w:ins>
      <w:del w:id="424" w:author="Nate Blanco" w:date="2019-09-09T07:20:00Z">
        <w:r w:rsidR="00C43022" w:rsidDel="00981545">
          <w:rPr>
            <w:rFonts w:ascii="Arial" w:eastAsia="Times New Roman" w:hAnsi="Arial" w:cs="Arial"/>
            <w:color w:val="222222"/>
            <w:shd w:val="clear" w:color="auto" w:fill="FFFFFF"/>
          </w:rPr>
          <w:delText>/</w:delText>
        </w:r>
      </w:del>
      <w:r w:rsidR="00C43022">
        <w:rPr>
          <w:rFonts w:ascii="Arial" w:eastAsia="Times New Roman" w:hAnsi="Arial" w:cs="Arial"/>
          <w:color w:val="222222"/>
          <w:shd w:val="clear" w:color="auto" w:fill="FFFFFF"/>
        </w:rPr>
        <w:t>attention</w:t>
      </w:r>
      <w:ins w:id="425" w:author="Nate Blanco" w:date="2019-09-09T07:20:00Z">
        <w:r w:rsidR="00981545">
          <w:rPr>
            <w:rFonts w:ascii="Arial" w:eastAsia="Times New Roman" w:hAnsi="Arial" w:cs="Arial"/>
            <w:color w:val="222222"/>
            <w:shd w:val="clear" w:color="auto" w:fill="FFFFFF"/>
          </w:rPr>
          <w:t xml:space="preserve"> allocation</w:t>
        </w:r>
      </w:ins>
      <w:r w:rsidR="00C43022">
        <w:rPr>
          <w:rFonts w:ascii="Arial" w:eastAsia="Times New Roman" w:hAnsi="Arial" w:cs="Arial"/>
          <w:color w:val="222222"/>
          <w:shd w:val="clear" w:color="auto" w:fill="FFFFFF"/>
        </w:rPr>
        <w:t>, to more accurately reflect the developing state of these processes and PFC at this age (pg. 4).</w:t>
      </w:r>
    </w:p>
    <w:p w:rsidR="005F4C4F" w:rsidRDefault="005F4C4F" w:rsidP="00011282">
      <w:pPr>
        <w:rPr>
          <w:rFonts w:ascii="Arial" w:eastAsia="Times New Roman" w:hAnsi="Arial" w:cs="Arial"/>
          <w:color w:val="222222"/>
          <w:shd w:val="clear" w:color="auto" w:fill="FFFFFF"/>
        </w:rPr>
      </w:pPr>
    </w:p>
    <w:p w:rsidR="00D24E79" w:rsidRPr="00FC400E" w:rsidRDefault="00011282" w:rsidP="00FC400E">
      <w:pPr>
        <w:pStyle w:val="ListParagraph"/>
        <w:numPr>
          <w:ilvl w:val="0"/>
          <w:numId w:val="4"/>
        </w:numPr>
        <w:rPr>
          <w:rFonts w:ascii="Arial" w:eastAsia="Times New Roman" w:hAnsi="Arial" w:cs="Arial"/>
          <w:color w:val="222222"/>
          <w:rPrChange w:id="426" w:author="Vladimir M. Sloutsky" w:date="2019-09-10T11:59:00Z">
            <w:rPr/>
          </w:rPrChange>
        </w:rPr>
        <w:pPrChange w:id="427" w:author="Vladimir M. Sloutsky" w:date="2019-09-10T11:59:00Z">
          <w:pPr/>
        </w:pPrChange>
      </w:pPr>
      <w:r w:rsidRPr="00FC400E">
        <w:rPr>
          <w:rFonts w:ascii="Arial" w:eastAsia="Times New Roman" w:hAnsi="Arial" w:cs="Arial"/>
          <w:color w:val="222222"/>
          <w:shd w:val="clear" w:color="auto" w:fill="FFFFFF"/>
          <w:rPrChange w:id="428" w:author="Vladimir M. Sloutsky" w:date="2019-09-10T11:59:00Z">
            <w:rPr>
              <w:shd w:val="clear" w:color="auto" w:fill="FFFFFF"/>
            </w:rPr>
          </w:rPrChange>
        </w:rPr>
        <w:t xml:space="preserve">Use past tense throughout the </w:t>
      </w:r>
      <w:proofErr w:type="spellStart"/>
      <w:r w:rsidRPr="00FC400E">
        <w:rPr>
          <w:rFonts w:ascii="Arial" w:eastAsia="Times New Roman" w:hAnsi="Arial" w:cs="Arial"/>
          <w:color w:val="222222"/>
          <w:shd w:val="clear" w:color="auto" w:fill="FFFFFF"/>
          <w:rPrChange w:id="429" w:author="Vladimir M. Sloutsky" w:date="2019-09-10T11:59:00Z">
            <w:rPr>
              <w:shd w:val="clear" w:color="auto" w:fill="FFFFFF"/>
            </w:rPr>
          </w:rPrChange>
        </w:rPr>
        <w:t>ms.</w:t>
      </w:r>
      <w:proofErr w:type="spellEnd"/>
    </w:p>
    <w:p w:rsidR="00D24E79" w:rsidRDefault="00D24E79" w:rsidP="00011282">
      <w:pPr>
        <w:rPr>
          <w:rFonts w:ascii="Arial" w:eastAsia="Times New Roman" w:hAnsi="Arial" w:cs="Arial"/>
          <w:color w:val="222222"/>
        </w:rPr>
      </w:pPr>
    </w:p>
    <w:p w:rsidR="00D24E79" w:rsidDel="00FC400E" w:rsidRDefault="00D24E79" w:rsidP="00FC400E">
      <w:pPr>
        <w:ind w:left="720"/>
        <w:rPr>
          <w:del w:id="430" w:author="Vladimir M. Sloutsky" w:date="2019-09-10T12:01:00Z"/>
          <w:rFonts w:ascii="Arial" w:eastAsia="Times New Roman" w:hAnsi="Arial" w:cs="Arial"/>
          <w:color w:val="222222"/>
        </w:rPr>
      </w:pPr>
      <w:r>
        <w:rPr>
          <w:rFonts w:ascii="Arial" w:eastAsia="Times New Roman" w:hAnsi="Arial" w:cs="Arial"/>
          <w:color w:val="222222"/>
        </w:rPr>
        <w:t>The manuscript has been updated to consistently use past test.</w:t>
      </w:r>
    </w:p>
    <w:p w:rsidR="00FC400E" w:rsidRDefault="00FC400E" w:rsidP="00D24E79">
      <w:pPr>
        <w:ind w:left="720"/>
        <w:rPr>
          <w:ins w:id="431" w:author="Vladimir M. Sloutsky" w:date="2019-09-10T12:01:00Z"/>
          <w:rFonts w:ascii="Arial" w:eastAsia="Times New Roman" w:hAnsi="Arial" w:cs="Arial"/>
          <w:color w:val="222222"/>
        </w:rPr>
      </w:pPr>
    </w:p>
    <w:p w:rsidR="00D24E79" w:rsidRPr="00FC400E" w:rsidDel="00FC400E" w:rsidRDefault="00D24E79" w:rsidP="00FC400E">
      <w:pPr>
        <w:pStyle w:val="ListParagraph"/>
        <w:numPr>
          <w:ilvl w:val="0"/>
          <w:numId w:val="4"/>
        </w:numPr>
        <w:rPr>
          <w:del w:id="432" w:author="Vladimir M. Sloutsky" w:date="2019-09-10T12:01:00Z"/>
          <w:rFonts w:ascii="Arial" w:eastAsia="Times New Roman" w:hAnsi="Arial" w:cs="Arial"/>
          <w:color w:val="222222"/>
          <w:rPrChange w:id="433" w:author="Vladimir M. Sloutsky" w:date="2019-09-10T12:02:00Z">
            <w:rPr>
              <w:del w:id="434" w:author="Vladimir M. Sloutsky" w:date="2019-09-10T12:01:00Z"/>
            </w:rPr>
          </w:rPrChange>
        </w:rPr>
        <w:pPrChange w:id="435" w:author="Vladimir M. Sloutsky" w:date="2019-09-10T12:01:00Z">
          <w:pPr/>
        </w:pPrChange>
      </w:pPr>
    </w:p>
    <w:p w:rsidR="00D24E79" w:rsidRPr="00FC400E" w:rsidDel="00FC400E" w:rsidRDefault="00D24E79" w:rsidP="00FC400E">
      <w:pPr>
        <w:pStyle w:val="ListParagraph"/>
        <w:numPr>
          <w:ilvl w:val="0"/>
          <w:numId w:val="4"/>
        </w:numPr>
        <w:rPr>
          <w:del w:id="436" w:author="Vladimir M. Sloutsky" w:date="2019-09-10T12:00:00Z"/>
          <w:rFonts w:ascii="Arial" w:hAnsi="Arial" w:cs="Arial"/>
          <w:rPrChange w:id="437" w:author="Vladimir M. Sloutsky" w:date="2019-09-10T12:02:00Z">
            <w:rPr>
              <w:del w:id="438" w:author="Vladimir M. Sloutsky" w:date="2019-09-10T12:00:00Z"/>
            </w:rPr>
          </w:rPrChange>
        </w:rPr>
        <w:pPrChange w:id="439" w:author="Vladimir M. Sloutsky" w:date="2019-09-10T12:01:00Z">
          <w:pPr/>
        </w:pPrChange>
      </w:pPr>
    </w:p>
    <w:p w:rsidR="009846E3" w:rsidRPr="00FC400E" w:rsidRDefault="00011282" w:rsidP="00FC400E">
      <w:pPr>
        <w:pStyle w:val="ListParagraph"/>
        <w:numPr>
          <w:ilvl w:val="0"/>
          <w:numId w:val="4"/>
        </w:numPr>
        <w:rPr>
          <w:rFonts w:ascii="Arial" w:hAnsi="Arial" w:cs="Arial"/>
          <w:rPrChange w:id="440" w:author="Vladimir M. Sloutsky" w:date="2019-09-10T12:02:00Z">
            <w:rPr/>
          </w:rPrChange>
        </w:rPr>
        <w:pPrChange w:id="441" w:author="Vladimir M. Sloutsky" w:date="2019-09-10T12:01:00Z">
          <w:pPr/>
        </w:pPrChange>
      </w:pPr>
      <w:r w:rsidRPr="00FC400E">
        <w:rPr>
          <w:rFonts w:ascii="Arial" w:hAnsi="Arial" w:cs="Arial"/>
          <w:shd w:val="clear" w:color="auto" w:fill="FFFFFF"/>
          <w:rPrChange w:id="442" w:author="Vladimir M. Sloutsky" w:date="2019-09-10T12:02:00Z">
            <w:rPr>
              <w:shd w:val="clear" w:color="auto" w:fill="FFFFFF"/>
            </w:rPr>
          </w:rPrChange>
        </w:rPr>
        <w:t>p. 5, of course salience will influence attention allocation. What is developmental about this study? Only one age group is studied, and the age range is unclear because it is not reported. What would be the developmental hypothesis on this task?</w:t>
      </w:r>
    </w:p>
    <w:p w:rsidR="009846E3" w:rsidRDefault="009846E3" w:rsidP="00011282">
      <w:pPr>
        <w:rPr>
          <w:rFonts w:ascii="Arial" w:eastAsia="Times New Roman" w:hAnsi="Arial" w:cs="Arial"/>
          <w:color w:val="222222"/>
        </w:rPr>
      </w:pPr>
    </w:p>
    <w:p w:rsidR="009846E3" w:rsidRDefault="009846E3" w:rsidP="009846E3">
      <w:pPr>
        <w:ind w:left="720"/>
        <w:rPr>
          <w:ins w:id="443" w:author="Vladimir M. Sloutsky" w:date="2019-09-10T12:05:00Z"/>
          <w:rFonts w:ascii="Arial" w:eastAsia="Times New Roman" w:hAnsi="Arial" w:cs="Arial"/>
          <w:color w:val="222222"/>
        </w:rPr>
      </w:pPr>
      <w:r>
        <w:rPr>
          <w:rFonts w:ascii="Arial" w:eastAsia="Times New Roman" w:hAnsi="Arial" w:cs="Arial"/>
          <w:color w:val="222222"/>
        </w:rPr>
        <w:t>We</w:t>
      </w:r>
      <w:ins w:id="444" w:author="Nate Blanco" w:date="2019-09-09T07:20:00Z">
        <w:r w:rsidR="00764B1C">
          <w:rPr>
            <w:rFonts w:ascii="Arial" w:eastAsia="Times New Roman" w:hAnsi="Arial" w:cs="Arial"/>
            <w:color w:val="222222"/>
          </w:rPr>
          <w:t xml:space="preserve"> have</w:t>
        </w:r>
      </w:ins>
      <w:del w:id="445" w:author="Nate Blanco" w:date="2019-09-09T07:20:00Z">
        <w:r w:rsidDel="00764B1C">
          <w:rPr>
            <w:rFonts w:ascii="Arial" w:eastAsia="Times New Roman" w:hAnsi="Arial" w:cs="Arial"/>
            <w:color w:val="222222"/>
          </w:rPr>
          <w:delText>’ve</w:delText>
        </w:r>
      </w:del>
      <w:r>
        <w:rPr>
          <w:rFonts w:ascii="Arial" w:eastAsia="Times New Roman" w:hAnsi="Arial" w:cs="Arial"/>
          <w:color w:val="222222"/>
        </w:rPr>
        <w:t xml:space="preserve"> now included a sample of adults in each condition and compare their behavior to that of young children. Additionally, we’ve added discussion of the developmental hypothesis and predictions for each age group (pg. </w:t>
      </w:r>
      <w:r w:rsidR="00C43022">
        <w:rPr>
          <w:rFonts w:ascii="Arial" w:eastAsia="Times New Roman" w:hAnsi="Arial" w:cs="Arial"/>
          <w:color w:val="222222"/>
        </w:rPr>
        <w:t>5-6</w:t>
      </w:r>
      <w:r>
        <w:rPr>
          <w:rFonts w:ascii="Arial" w:eastAsia="Times New Roman" w:hAnsi="Arial" w:cs="Arial"/>
          <w:color w:val="222222"/>
        </w:rPr>
        <w:t>). The age range for children is now reported.</w:t>
      </w:r>
    </w:p>
    <w:p w:rsidR="00FC400E" w:rsidRDefault="00FC400E" w:rsidP="009846E3">
      <w:pPr>
        <w:ind w:left="720"/>
        <w:rPr>
          <w:rFonts w:ascii="Arial" w:eastAsia="Times New Roman" w:hAnsi="Arial" w:cs="Arial"/>
          <w:color w:val="222222"/>
        </w:rPr>
      </w:pPr>
    </w:p>
    <w:p w:rsidR="009846E3" w:rsidRPr="00FC400E" w:rsidDel="00FC400E" w:rsidRDefault="009846E3" w:rsidP="00DC1A7B">
      <w:pPr>
        <w:pStyle w:val="ListParagraph"/>
        <w:numPr>
          <w:ilvl w:val="0"/>
          <w:numId w:val="4"/>
        </w:numPr>
        <w:rPr>
          <w:del w:id="446" w:author="Vladimir M. Sloutsky" w:date="2019-09-10T12:05:00Z"/>
          <w:rFonts w:ascii="Arial" w:eastAsia="Times New Roman" w:hAnsi="Arial" w:cs="Arial"/>
          <w:color w:val="222222"/>
          <w:shd w:val="clear" w:color="auto" w:fill="FFFFFF"/>
          <w:rPrChange w:id="447" w:author="Vladimir M. Sloutsky" w:date="2019-09-10T12:05:00Z">
            <w:rPr>
              <w:del w:id="448" w:author="Vladimir M. Sloutsky" w:date="2019-09-10T12:05:00Z"/>
              <w:shd w:val="clear" w:color="auto" w:fill="FFFFFF"/>
            </w:rPr>
          </w:rPrChange>
        </w:rPr>
        <w:pPrChange w:id="449" w:author="Vladimir M. Sloutsky" w:date="2019-09-10T12:07:00Z">
          <w:pPr/>
        </w:pPrChange>
      </w:pPr>
    </w:p>
    <w:p w:rsidR="009846E3" w:rsidRPr="00FC400E" w:rsidDel="00FC400E" w:rsidRDefault="009846E3" w:rsidP="00DC1A7B">
      <w:pPr>
        <w:pStyle w:val="ListParagraph"/>
        <w:numPr>
          <w:ilvl w:val="0"/>
          <w:numId w:val="4"/>
        </w:numPr>
        <w:rPr>
          <w:del w:id="450" w:author="Vladimir M. Sloutsky" w:date="2019-09-10T12:05:00Z"/>
          <w:rFonts w:ascii="Arial" w:hAnsi="Arial" w:cs="Arial"/>
          <w:rPrChange w:id="451" w:author="Vladimir M. Sloutsky" w:date="2019-09-10T12:05:00Z">
            <w:rPr>
              <w:del w:id="452" w:author="Vladimir M. Sloutsky" w:date="2019-09-10T12:05:00Z"/>
            </w:rPr>
          </w:rPrChange>
        </w:rPr>
        <w:pPrChange w:id="453" w:author="Vladimir M. Sloutsky" w:date="2019-09-10T12:07:00Z">
          <w:pPr/>
        </w:pPrChange>
      </w:pPr>
    </w:p>
    <w:p w:rsidR="00186E7B" w:rsidRPr="00FC400E" w:rsidRDefault="00011282" w:rsidP="00DC1A7B">
      <w:pPr>
        <w:pStyle w:val="ListParagraph"/>
        <w:numPr>
          <w:ilvl w:val="0"/>
          <w:numId w:val="4"/>
        </w:numPr>
        <w:rPr>
          <w:rFonts w:ascii="Arial" w:hAnsi="Arial" w:cs="Arial"/>
          <w:rPrChange w:id="454" w:author="Vladimir M. Sloutsky" w:date="2019-09-10T12:05:00Z">
            <w:rPr/>
          </w:rPrChange>
        </w:rPr>
        <w:pPrChange w:id="455" w:author="Vladimir M. Sloutsky" w:date="2019-09-10T12:07:00Z">
          <w:pPr/>
        </w:pPrChange>
      </w:pPr>
      <w:r w:rsidRPr="00FC400E">
        <w:rPr>
          <w:rFonts w:ascii="Arial" w:hAnsi="Arial" w:cs="Arial"/>
          <w:shd w:val="clear" w:color="auto" w:fill="FFFFFF"/>
          <w:rPrChange w:id="456" w:author="Vladimir M. Sloutsky" w:date="2019-09-10T12:05:00Z">
            <w:rPr>
              <w:shd w:val="clear" w:color="auto" w:fill="FFFFFF"/>
            </w:rPr>
          </w:rPrChange>
        </w:rPr>
        <w:t>p. 5, were the three conditions equivalent on age and sex distribution?</w:t>
      </w:r>
      <w:r w:rsidRPr="00FC400E">
        <w:rPr>
          <w:rFonts w:ascii="Arial" w:hAnsi="Arial" w:cs="Arial"/>
          <w:rPrChange w:id="457" w:author="Vladimir M. Sloutsky" w:date="2019-09-10T12:05:00Z">
            <w:rPr/>
          </w:rPrChange>
        </w:rPr>
        <w:br/>
      </w:r>
    </w:p>
    <w:p w:rsidR="00186E7B" w:rsidRDefault="00186E7B" w:rsidP="00186E7B">
      <w:pPr>
        <w:ind w:left="720"/>
        <w:rPr>
          <w:ins w:id="458" w:author="Vladimir M. Sloutsky" w:date="2019-09-10T12:08:00Z"/>
          <w:rFonts w:ascii="Arial" w:eastAsia="Times New Roman" w:hAnsi="Arial" w:cs="Arial"/>
          <w:color w:val="222222"/>
        </w:rPr>
      </w:pPr>
      <w:r>
        <w:rPr>
          <w:rFonts w:ascii="Arial" w:eastAsia="Times New Roman" w:hAnsi="Arial" w:cs="Arial"/>
          <w:color w:val="222222"/>
        </w:rPr>
        <w:t>Yes, children were equivalent across the conditions in terms of age and gender. We’ve added text</w:t>
      </w:r>
      <w:r w:rsidR="002738F0">
        <w:rPr>
          <w:rFonts w:ascii="Arial" w:eastAsia="Times New Roman" w:hAnsi="Arial" w:cs="Arial"/>
          <w:color w:val="222222"/>
        </w:rPr>
        <w:t xml:space="preserve"> noting this with the appropriate statistics (pg. 5)</w:t>
      </w:r>
    </w:p>
    <w:p w:rsidR="00DC1A7B" w:rsidRDefault="00DC1A7B" w:rsidP="00186E7B">
      <w:pPr>
        <w:ind w:left="720"/>
        <w:rPr>
          <w:rFonts w:ascii="Arial" w:eastAsia="Times New Roman" w:hAnsi="Arial" w:cs="Arial"/>
          <w:color w:val="222222"/>
        </w:rPr>
      </w:pPr>
    </w:p>
    <w:p w:rsidR="00186E7B" w:rsidRPr="00DC1A7B" w:rsidDel="00DC1A7B" w:rsidRDefault="00186E7B" w:rsidP="00DC1A7B">
      <w:pPr>
        <w:pStyle w:val="ListParagraph"/>
        <w:numPr>
          <w:ilvl w:val="0"/>
          <w:numId w:val="4"/>
        </w:numPr>
        <w:rPr>
          <w:del w:id="459" w:author="Vladimir M. Sloutsky" w:date="2019-09-10T12:08:00Z"/>
          <w:rFonts w:ascii="Arial" w:eastAsia="Times New Roman" w:hAnsi="Arial" w:cs="Arial"/>
          <w:color w:val="222222"/>
          <w:rPrChange w:id="460" w:author="Vladimir M. Sloutsky" w:date="2019-09-10T12:09:00Z">
            <w:rPr>
              <w:del w:id="461" w:author="Vladimir M. Sloutsky" w:date="2019-09-10T12:08:00Z"/>
            </w:rPr>
          </w:rPrChange>
        </w:rPr>
        <w:pPrChange w:id="462" w:author="Vladimir M. Sloutsky" w:date="2019-09-10T12:08:00Z">
          <w:pPr/>
        </w:pPrChange>
      </w:pPr>
    </w:p>
    <w:p w:rsidR="00186E7B" w:rsidRPr="00DC1A7B" w:rsidDel="00DC1A7B" w:rsidRDefault="00186E7B" w:rsidP="00DC1A7B">
      <w:pPr>
        <w:pStyle w:val="ListParagraph"/>
        <w:numPr>
          <w:ilvl w:val="0"/>
          <w:numId w:val="4"/>
        </w:numPr>
        <w:rPr>
          <w:del w:id="463" w:author="Vladimir M. Sloutsky" w:date="2019-09-10T12:08:00Z"/>
          <w:rFonts w:ascii="Arial" w:hAnsi="Arial" w:cs="Arial"/>
          <w:rPrChange w:id="464" w:author="Vladimir M. Sloutsky" w:date="2019-09-10T12:09:00Z">
            <w:rPr>
              <w:del w:id="465" w:author="Vladimir M. Sloutsky" w:date="2019-09-10T12:08:00Z"/>
            </w:rPr>
          </w:rPrChange>
        </w:rPr>
        <w:pPrChange w:id="466" w:author="Vladimir M. Sloutsky" w:date="2019-09-10T12:08:00Z">
          <w:pPr/>
        </w:pPrChange>
      </w:pPr>
    </w:p>
    <w:p w:rsidR="00E919EC" w:rsidRPr="00DC1A7B" w:rsidRDefault="00011282" w:rsidP="00DC1A7B">
      <w:pPr>
        <w:pStyle w:val="ListParagraph"/>
        <w:numPr>
          <w:ilvl w:val="0"/>
          <w:numId w:val="4"/>
        </w:numPr>
        <w:rPr>
          <w:rFonts w:ascii="Arial" w:hAnsi="Arial" w:cs="Arial"/>
          <w:rPrChange w:id="467" w:author="Vladimir M. Sloutsky" w:date="2019-09-10T12:09:00Z">
            <w:rPr/>
          </w:rPrChange>
        </w:rPr>
        <w:pPrChange w:id="468" w:author="Vladimir M. Sloutsky" w:date="2019-09-10T12:08:00Z">
          <w:pPr/>
        </w:pPrChange>
      </w:pPr>
      <w:r w:rsidRPr="00DC1A7B">
        <w:rPr>
          <w:rFonts w:ascii="Arial" w:hAnsi="Arial" w:cs="Arial"/>
          <w:shd w:val="clear" w:color="auto" w:fill="FFFFFF"/>
          <w:rPrChange w:id="469" w:author="Vladimir M. Sloutsky" w:date="2019-09-10T12:09:00Z">
            <w:rPr>
              <w:shd w:val="clear" w:color="auto" w:fill="FFFFFF"/>
            </w:rPr>
          </w:rPrChange>
        </w:rPr>
        <w:t>p. 7, how well did the participants tolerate 100 trials? It is a lengthy task.</w:t>
      </w:r>
      <w:r w:rsidRPr="00DC1A7B">
        <w:rPr>
          <w:rFonts w:ascii="Arial" w:hAnsi="Arial" w:cs="Arial"/>
          <w:rPrChange w:id="470" w:author="Vladimir M. Sloutsky" w:date="2019-09-10T12:09:00Z">
            <w:rPr/>
          </w:rPrChange>
        </w:rPr>
        <w:br/>
      </w:r>
    </w:p>
    <w:p w:rsidR="00E919EC" w:rsidRDefault="00E919EC" w:rsidP="00E919EC">
      <w:pPr>
        <w:ind w:left="720"/>
        <w:rPr>
          <w:ins w:id="471" w:author="Vladimir M. Sloutsky" w:date="2019-09-10T12:10:00Z"/>
          <w:rFonts w:ascii="Arial" w:eastAsia="Times New Roman" w:hAnsi="Arial" w:cs="Arial"/>
          <w:color w:val="222222"/>
        </w:rPr>
      </w:pPr>
      <w:r>
        <w:rPr>
          <w:rFonts w:ascii="Arial" w:eastAsia="Times New Roman" w:hAnsi="Arial" w:cs="Arial"/>
          <w:color w:val="222222"/>
        </w:rPr>
        <w:t>Children tolerate the task well. In fact</w:t>
      </w:r>
      <w:ins w:id="472" w:author="Vladimir M. Sloutsky" w:date="2019-09-10T12:09:00Z">
        <w:r w:rsidR="00DC1A7B">
          <w:rPr>
            <w:rFonts w:ascii="Arial" w:eastAsia="Times New Roman" w:hAnsi="Arial" w:cs="Arial"/>
            <w:color w:val="222222"/>
          </w:rPr>
          <w:t>,</w:t>
        </w:r>
      </w:ins>
      <w:r>
        <w:rPr>
          <w:rFonts w:ascii="Arial" w:eastAsia="Times New Roman" w:hAnsi="Arial" w:cs="Arial"/>
          <w:color w:val="222222"/>
        </w:rPr>
        <w:t xml:space="preserve"> most are highly engaged and motivated by this task. Each trial lasts only a few seconds, and the entire experiment takes about 10</w:t>
      </w:r>
      <w:r w:rsidR="004D3D28">
        <w:rPr>
          <w:rFonts w:ascii="Arial" w:eastAsia="Times New Roman" w:hAnsi="Arial" w:cs="Arial"/>
          <w:color w:val="222222"/>
        </w:rPr>
        <w:t>-15</w:t>
      </w:r>
      <w:r>
        <w:rPr>
          <w:rFonts w:ascii="Arial" w:eastAsia="Times New Roman" w:hAnsi="Arial" w:cs="Arial"/>
          <w:color w:val="222222"/>
        </w:rPr>
        <w:t xml:space="preserve"> minutes to complete. We’ve added text to clarify this point (pg. 7).</w:t>
      </w:r>
    </w:p>
    <w:p w:rsidR="00DC1A7B" w:rsidRDefault="00DC1A7B" w:rsidP="00E919EC">
      <w:pPr>
        <w:ind w:left="720"/>
        <w:rPr>
          <w:rFonts w:ascii="Arial" w:eastAsia="Times New Roman" w:hAnsi="Arial" w:cs="Arial"/>
          <w:color w:val="222222"/>
        </w:rPr>
      </w:pPr>
    </w:p>
    <w:p w:rsidR="00E919EC" w:rsidRPr="00DC1A7B" w:rsidDel="00DC1A7B" w:rsidRDefault="00E919EC" w:rsidP="00DC1A7B">
      <w:pPr>
        <w:pStyle w:val="ListParagraph"/>
        <w:numPr>
          <w:ilvl w:val="0"/>
          <w:numId w:val="4"/>
        </w:numPr>
        <w:rPr>
          <w:del w:id="473" w:author="Vladimir M. Sloutsky" w:date="2019-09-10T12:10:00Z"/>
          <w:rFonts w:ascii="Arial" w:eastAsia="Times New Roman" w:hAnsi="Arial" w:cs="Arial"/>
          <w:color w:val="222222"/>
          <w:rPrChange w:id="474" w:author="Vladimir M. Sloutsky" w:date="2019-09-10T12:10:00Z">
            <w:rPr>
              <w:del w:id="475" w:author="Vladimir M. Sloutsky" w:date="2019-09-10T12:10:00Z"/>
            </w:rPr>
          </w:rPrChange>
        </w:rPr>
        <w:pPrChange w:id="476" w:author="Vladimir M. Sloutsky" w:date="2019-09-10T12:10:00Z">
          <w:pPr/>
        </w:pPrChange>
      </w:pPr>
    </w:p>
    <w:p w:rsidR="00E919EC" w:rsidRDefault="00011282" w:rsidP="00DC1A7B">
      <w:pPr>
        <w:pStyle w:val="ListParagraph"/>
        <w:numPr>
          <w:ilvl w:val="0"/>
          <w:numId w:val="4"/>
        </w:numPr>
        <w:rPr>
          <w:shd w:val="clear" w:color="auto" w:fill="FFFFFF"/>
        </w:rPr>
        <w:pPrChange w:id="477" w:author="Vladimir M. Sloutsky" w:date="2019-09-10T12:10:00Z">
          <w:pPr/>
        </w:pPrChange>
      </w:pPr>
      <w:r w:rsidRPr="00DC1A7B">
        <w:rPr>
          <w:rFonts w:ascii="Arial" w:hAnsi="Arial" w:cs="Arial"/>
          <w:shd w:val="clear" w:color="auto" w:fill="FFFFFF"/>
          <w:rPrChange w:id="478" w:author="Vladimir M. Sloutsky" w:date="2019-09-10T12:10:00Z">
            <w:rPr>
              <w:shd w:val="clear" w:color="auto" w:fill="FFFFFF"/>
            </w:rPr>
          </w:rPrChange>
        </w:rPr>
        <w:t>pp. 7-8, the data show children learned to select the salient/rewarding stimulus and to avoid the salient/punishing stimulus. Presumably several nonhuman species would show a similar pattern. Why is this surprising? What novel information does it contribute?</w:t>
      </w:r>
    </w:p>
    <w:p w:rsidR="00E919EC" w:rsidRDefault="00E919EC" w:rsidP="00011282">
      <w:pPr>
        <w:rPr>
          <w:rFonts w:ascii="Arial" w:eastAsia="Times New Roman" w:hAnsi="Arial" w:cs="Arial"/>
          <w:color w:val="222222"/>
          <w:shd w:val="clear" w:color="auto" w:fill="FFFFFF"/>
        </w:rPr>
      </w:pPr>
    </w:p>
    <w:p w:rsidR="00E919EC" w:rsidRDefault="00E919EC" w:rsidP="00E919EC">
      <w:pPr>
        <w:ind w:left="720"/>
        <w:rPr>
          <w:ins w:id="479" w:author="Vladimir M. Sloutsky" w:date="2019-09-10T12:11:00Z"/>
          <w:rFonts w:ascii="Arial" w:eastAsia="Times New Roman" w:hAnsi="Arial" w:cs="Arial"/>
          <w:color w:val="222222"/>
        </w:rPr>
      </w:pPr>
      <w:r>
        <w:rPr>
          <w:rFonts w:ascii="Arial" w:eastAsia="Times New Roman" w:hAnsi="Arial" w:cs="Arial"/>
          <w:color w:val="222222"/>
        </w:rPr>
        <w:t xml:space="preserve">It's true that the described </w:t>
      </w:r>
      <w:r w:rsidR="00543357">
        <w:rPr>
          <w:rFonts w:ascii="Arial" w:eastAsia="Times New Roman" w:hAnsi="Arial" w:cs="Arial"/>
          <w:color w:val="222222"/>
        </w:rPr>
        <w:t xml:space="preserve">possibility </w:t>
      </w:r>
      <w:r>
        <w:rPr>
          <w:rFonts w:ascii="Arial" w:eastAsia="Times New Roman" w:hAnsi="Arial" w:cs="Arial"/>
          <w:color w:val="222222"/>
        </w:rPr>
        <w:t>might not be surprising, but this is not what we found. Children did not avoid the salient stimulus when it was low in value. We’ve added text to emphasize this result and why it is surprising</w:t>
      </w:r>
      <w:r w:rsidR="00300015">
        <w:rPr>
          <w:rFonts w:ascii="Arial" w:eastAsia="Times New Roman" w:hAnsi="Arial" w:cs="Arial"/>
          <w:color w:val="222222"/>
        </w:rPr>
        <w:t xml:space="preserve"> in several places</w:t>
      </w:r>
      <w:r>
        <w:rPr>
          <w:rFonts w:ascii="Arial" w:eastAsia="Times New Roman" w:hAnsi="Arial" w:cs="Arial"/>
          <w:color w:val="222222"/>
        </w:rPr>
        <w:t xml:space="preserve"> (pg. </w:t>
      </w:r>
      <w:r w:rsidR="00671765">
        <w:rPr>
          <w:rFonts w:ascii="Arial" w:eastAsia="Times New Roman" w:hAnsi="Arial" w:cs="Arial"/>
          <w:color w:val="222222"/>
        </w:rPr>
        <w:t>10, 11, and 17</w:t>
      </w:r>
      <w:r>
        <w:rPr>
          <w:rFonts w:ascii="Arial" w:eastAsia="Times New Roman" w:hAnsi="Arial" w:cs="Arial"/>
          <w:color w:val="222222"/>
        </w:rPr>
        <w:t>).</w:t>
      </w:r>
    </w:p>
    <w:p w:rsidR="00DC1A7B" w:rsidRDefault="00DC1A7B" w:rsidP="00E919EC">
      <w:pPr>
        <w:ind w:left="720"/>
        <w:rPr>
          <w:rFonts w:ascii="Arial" w:eastAsia="Times New Roman" w:hAnsi="Arial" w:cs="Arial"/>
          <w:color w:val="222222"/>
        </w:rPr>
      </w:pPr>
    </w:p>
    <w:p w:rsidR="00E919EC" w:rsidRPr="00DC1A7B" w:rsidDel="00DC1A7B" w:rsidRDefault="00E919EC" w:rsidP="00DC1A7B">
      <w:pPr>
        <w:pStyle w:val="ListParagraph"/>
        <w:numPr>
          <w:ilvl w:val="0"/>
          <w:numId w:val="4"/>
        </w:numPr>
        <w:rPr>
          <w:del w:id="480" w:author="Vladimir M. Sloutsky" w:date="2019-09-10T12:11:00Z"/>
          <w:rFonts w:ascii="Arial" w:eastAsia="Times New Roman" w:hAnsi="Arial" w:cs="Arial"/>
          <w:color w:val="222222"/>
          <w:rPrChange w:id="481" w:author="Vladimir M. Sloutsky" w:date="2019-09-10T12:11:00Z">
            <w:rPr>
              <w:del w:id="482" w:author="Vladimir M. Sloutsky" w:date="2019-09-10T12:11:00Z"/>
            </w:rPr>
          </w:rPrChange>
        </w:rPr>
        <w:pPrChange w:id="483" w:author="Vladimir M. Sloutsky" w:date="2019-09-10T12:11:00Z">
          <w:pPr/>
        </w:pPrChange>
      </w:pPr>
    </w:p>
    <w:p w:rsidR="00E919EC" w:rsidRPr="00DC1A7B" w:rsidDel="00DC1A7B" w:rsidRDefault="00E919EC" w:rsidP="00DC1A7B">
      <w:pPr>
        <w:pStyle w:val="ListParagraph"/>
        <w:numPr>
          <w:ilvl w:val="0"/>
          <w:numId w:val="4"/>
        </w:numPr>
        <w:rPr>
          <w:del w:id="484" w:author="Vladimir M. Sloutsky" w:date="2019-09-10T12:11:00Z"/>
          <w:rFonts w:ascii="Arial" w:hAnsi="Arial" w:cs="Arial"/>
          <w:rPrChange w:id="485" w:author="Vladimir M. Sloutsky" w:date="2019-09-10T12:11:00Z">
            <w:rPr>
              <w:del w:id="486" w:author="Vladimir M. Sloutsky" w:date="2019-09-10T12:11:00Z"/>
            </w:rPr>
          </w:rPrChange>
        </w:rPr>
        <w:pPrChange w:id="487" w:author="Vladimir M. Sloutsky" w:date="2019-09-10T12:11:00Z">
          <w:pPr/>
        </w:pPrChange>
      </w:pPr>
    </w:p>
    <w:p w:rsidR="00FC72AC" w:rsidRPr="00DC1A7B" w:rsidRDefault="00011282" w:rsidP="00DC1A7B">
      <w:pPr>
        <w:pStyle w:val="ListParagraph"/>
        <w:numPr>
          <w:ilvl w:val="0"/>
          <w:numId w:val="4"/>
        </w:numPr>
        <w:rPr>
          <w:rFonts w:ascii="Arial" w:hAnsi="Arial" w:cs="Arial"/>
          <w:shd w:val="clear" w:color="auto" w:fill="FFFFFF"/>
          <w:rPrChange w:id="488" w:author="Vladimir M. Sloutsky" w:date="2019-09-10T12:11:00Z">
            <w:rPr>
              <w:shd w:val="clear" w:color="auto" w:fill="FFFFFF"/>
            </w:rPr>
          </w:rPrChange>
        </w:rPr>
        <w:pPrChange w:id="489" w:author="Vladimir M. Sloutsky" w:date="2019-09-10T12:11:00Z">
          <w:pPr/>
        </w:pPrChange>
      </w:pPr>
      <w:r w:rsidRPr="00DC1A7B">
        <w:rPr>
          <w:rFonts w:ascii="Arial" w:hAnsi="Arial" w:cs="Arial"/>
          <w:shd w:val="clear" w:color="auto" w:fill="FFFFFF"/>
          <w:rPrChange w:id="490" w:author="Vladimir M. Sloutsky" w:date="2019-09-10T12:11:00Z">
            <w:rPr>
              <w:shd w:val="clear" w:color="auto" w:fill="FFFFFF"/>
            </w:rPr>
          </w:rPrChange>
        </w:rPr>
        <w:t>p. 13, the histograms suggest a bimodal pattern of staying and switching in the baseline condition (i.e., "exploration"), a somewhat biased but still bimodal pattern in the competition condition, and a fully biased pattern to stay with the salient option in the congruent condition. What if the image did not change every trial in the experimental conditions but was still colored vs boring? This condition might help disentangle the effects of salience and reward learning.</w:t>
      </w:r>
    </w:p>
    <w:p w:rsidR="00FC72AC" w:rsidRDefault="00FC72AC" w:rsidP="00E919EC">
      <w:pPr>
        <w:rPr>
          <w:rFonts w:ascii="Arial" w:eastAsia="Times New Roman" w:hAnsi="Arial" w:cs="Arial"/>
          <w:color w:val="222222"/>
          <w:shd w:val="clear" w:color="auto" w:fill="FFFFFF"/>
        </w:rPr>
      </w:pPr>
    </w:p>
    <w:p w:rsidR="00FC72AC" w:rsidRDefault="00FC72AC" w:rsidP="00FC72AC">
      <w:pPr>
        <w:ind w:left="720"/>
        <w:rPr>
          <w:ins w:id="491" w:author="Vladimir M. Sloutsky" w:date="2019-09-10T12:11:00Z"/>
          <w:rFonts w:ascii="Arial" w:eastAsia="Times New Roman" w:hAnsi="Arial" w:cs="Arial"/>
          <w:color w:val="222222"/>
          <w:shd w:val="clear" w:color="auto" w:fill="FFFFFF"/>
        </w:rPr>
      </w:pPr>
      <w:r>
        <w:rPr>
          <w:rFonts w:ascii="Arial" w:eastAsia="Times New Roman" w:hAnsi="Arial" w:cs="Arial"/>
          <w:color w:val="222222"/>
          <w:shd w:val="clear" w:color="auto" w:fill="FFFFFF"/>
        </w:rPr>
        <w:t>This is an interesting suggestion for a future study. In the current study we were leveraging saliency with multiple factors (color and novelty) to maximize the effects, but it could be that these factors influence choices in different ways</w:t>
      </w:r>
      <w:r w:rsidR="00AB016A">
        <w:rPr>
          <w:rFonts w:ascii="Arial" w:eastAsia="Times New Roman" w:hAnsi="Arial" w:cs="Arial"/>
          <w:color w:val="222222"/>
          <w:shd w:val="clear" w:color="auto" w:fill="FFFFFF"/>
        </w:rPr>
        <w:t>,</w:t>
      </w:r>
      <w:r>
        <w:rPr>
          <w:rFonts w:ascii="Arial" w:eastAsia="Times New Roman" w:hAnsi="Arial" w:cs="Arial"/>
          <w:color w:val="222222"/>
          <w:shd w:val="clear" w:color="auto" w:fill="FFFFFF"/>
        </w:rPr>
        <w:t xml:space="preserve"> and it would be important to disentangle them in the future.</w:t>
      </w:r>
    </w:p>
    <w:p w:rsidR="00DC1A7B" w:rsidRPr="00DC1A7B" w:rsidRDefault="00DC1A7B" w:rsidP="00FC72AC">
      <w:pPr>
        <w:ind w:left="720"/>
        <w:rPr>
          <w:rFonts w:ascii="Arial" w:eastAsia="Times New Roman" w:hAnsi="Arial" w:cs="Arial"/>
          <w:color w:val="222222"/>
          <w:shd w:val="clear" w:color="auto" w:fill="FFFFFF"/>
        </w:rPr>
      </w:pPr>
    </w:p>
    <w:p w:rsidR="00FC72AC" w:rsidRPr="00DC1A7B" w:rsidDel="00DC1A7B" w:rsidRDefault="00FC72AC" w:rsidP="00DC1A7B">
      <w:pPr>
        <w:pStyle w:val="ListParagraph"/>
        <w:numPr>
          <w:ilvl w:val="0"/>
          <w:numId w:val="4"/>
        </w:numPr>
        <w:rPr>
          <w:del w:id="492" w:author="Vladimir M. Sloutsky" w:date="2019-09-10T12:11:00Z"/>
          <w:rFonts w:ascii="Arial" w:eastAsia="Times New Roman" w:hAnsi="Arial" w:cs="Arial"/>
          <w:color w:val="222222"/>
          <w:shd w:val="clear" w:color="auto" w:fill="FFFFFF"/>
          <w:rPrChange w:id="493" w:author="Vladimir M. Sloutsky" w:date="2019-09-10T12:11:00Z">
            <w:rPr>
              <w:del w:id="494" w:author="Vladimir M. Sloutsky" w:date="2019-09-10T12:11:00Z"/>
              <w:shd w:val="clear" w:color="auto" w:fill="FFFFFF"/>
            </w:rPr>
          </w:rPrChange>
        </w:rPr>
        <w:pPrChange w:id="495" w:author="Vladimir M. Sloutsky" w:date="2019-09-10T12:11:00Z">
          <w:pPr/>
        </w:pPrChange>
      </w:pPr>
    </w:p>
    <w:p w:rsidR="00FC72AC" w:rsidRPr="00DC1A7B" w:rsidDel="00DC1A7B" w:rsidRDefault="00FC72AC" w:rsidP="00DC1A7B">
      <w:pPr>
        <w:pStyle w:val="ListParagraph"/>
        <w:numPr>
          <w:ilvl w:val="0"/>
          <w:numId w:val="4"/>
        </w:numPr>
        <w:rPr>
          <w:del w:id="496" w:author="Vladimir M. Sloutsky" w:date="2019-09-10T12:11:00Z"/>
          <w:rFonts w:ascii="Arial" w:hAnsi="Arial" w:cs="Arial"/>
          <w:shd w:val="clear" w:color="auto" w:fill="FFFFFF"/>
          <w:rPrChange w:id="497" w:author="Vladimir M. Sloutsky" w:date="2019-09-10T12:11:00Z">
            <w:rPr>
              <w:del w:id="498" w:author="Vladimir M. Sloutsky" w:date="2019-09-10T12:11:00Z"/>
              <w:shd w:val="clear" w:color="auto" w:fill="FFFFFF"/>
            </w:rPr>
          </w:rPrChange>
        </w:rPr>
        <w:pPrChange w:id="499" w:author="Vladimir M. Sloutsky" w:date="2019-09-10T12:11:00Z">
          <w:pPr/>
        </w:pPrChange>
      </w:pPr>
    </w:p>
    <w:p w:rsidR="00011282" w:rsidRPr="00DC1A7B" w:rsidRDefault="00011282" w:rsidP="00DC1A7B">
      <w:pPr>
        <w:pStyle w:val="ListParagraph"/>
        <w:numPr>
          <w:ilvl w:val="0"/>
          <w:numId w:val="4"/>
        </w:numPr>
        <w:rPr>
          <w:rFonts w:ascii="Arial" w:hAnsi="Arial" w:cs="Arial"/>
          <w:rPrChange w:id="500" w:author="Vladimir M. Sloutsky" w:date="2019-09-10T12:11:00Z">
            <w:rPr/>
          </w:rPrChange>
        </w:rPr>
        <w:pPrChange w:id="501" w:author="Vladimir M. Sloutsky" w:date="2019-09-10T12:11:00Z">
          <w:pPr/>
        </w:pPrChange>
      </w:pPr>
      <w:r w:rsidRPr="00DC1A7B">
        <w:rPr>
          <w:rFonts w:ascii="Arial" w:hAnsi="Arial" w:cs="Arial"/>
          <w:shd w:val="clear" w:color="auto" w:fill="FFFFFF"/>
          <w:rPrChange w:id="502" w:author="Vladimir M. Sloutsky" w:date="2019-09-10T12:11:00Z">
            <w:rPr>
              <w:shd w:val="clear" w:color="auto" w:fill="FFFFFF"/>
            </w:rPr>
          </w:rPrChange>
        </w:rPr>
        <w:t>This experiment is confounding attentional mechanisms with reward and motivation.</w:t>
      </w:r>
    </w:p>
    <w:p w:rsidR="00FC72AC" w:rsidRPr="00DC1A7B" w:rsidRDefault="00FC72AC" w:rsidP="00E919EC">
      <w:pPr>
        <w:rPr>
          <w:rFonts w:ascii="Arial" w:eastAsia="Times New Roman" w:hAnsi="Arial" w:cs="Arial"/>
          <w:color w:val="222222"/>
        </w:rPr>
      </w:pPr>
    </w:p>
    <w:p w:rsidR="00FC72AC" w:rsidRPr="00011282" w:rsidRDefault="00FC72AC" w:rsidP="00FC72AC">
      <w:pPr>
        <w:ind w:left="720"/>
        <w:rPr>
          <w:rFonts w:ascii="Times New Roman" w:eastAsia="Times New Roman" w:hAnsi="Times New Roman" w:cs="Times New Roman"/>
        </w:rPr>
      </w:pPr>
      <w:r>
        <w:rPr>
          <w:rFonts w:ascii="Arial" w:eastAsia="Times New Roman" w:hAnsi="Arial" w:cs="Arial"/>
          <w:color w:val="222222"/>
        </w:rPr>
        <w:t xml:space="preserve">The goal of the current design was to disentangle the effects of saliency from its interactions with reward by including both the Congruent and Competition conditions, in that effect that were consistent between these two conditions but different from Baseline </w:t>
      </w:r>
      <w:r w:rsidR="00077287">
        <w:rPr>
          <w:rFonts w:ascii="Arial" w:eastAsia="Times New Roman" w:hAnsi="Arial" w:cs="Arial"/>
          <w:color w:val="222222"/>
        </w:rPr>
        <w:t xml:space="preserve">could be attributed to salience. </w:t>
      </w:r>
      <w:ins w:id="503" w:author="Vladimir M. Sloutsky" w:date="2019-09-10T12:12:00Z">
        <w:r w:rsidR="00DC1A7B">
          <w:rPr>
            <w:rFonts w:ascii="Arial" w:eastAsia="Times New Roman" w:hAnsi="Arial" w:cs="Arial"/>
            <w:color w:val="222222"/>
          </w:rPr>
          <w:t xml:space="preserve">We believe that the design achieves this goal. </w:t>
        </w:r>
      </w:ins>
      <w:r w:rsidR="00077287">
        <w:rPr>
          <w:rFonts w:ascii="Arial" w:eastAsia="Times New Roman" w:hAnsi="Arial" w:cs="Arial"/>
          <w:color w:val="222222"/>
        </w:rPr>
        <w:t>But, the interactions of reward and motivation with attentional mechanisms are undoubtedly complex (and only beginning to be understood in adults) and will need further work to disentangle. We note this important point in the discussion (pg. 17).</w:t>
      </w:r>
    </w:p>
    <w:p w:rsidR="00FA6A5D" w:rsidRDefault="007611A7"/>
    <w:sectPr w:rsidR="00FA6A5D" w:rsidSect="007E3BA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72" w:author="Vladimir M. Sloutsky" w:date="2019-09-04T16:57:00Z" w:initials="VMS">
    <w:p w:rsidR="00CA582A" w:rsidRDefault="00CA582A">
      <w:pPr>
        <w:pStyle w:val="CommentText"/>
      </w:pPr>
      <w:r>
        <w:rPr>
          <w:rStyle w:val="CommentReference"/>
        </w:rPr>
        <w:annotationRef/>
      </w:r>
      <w:r>
        <w:t xml:space="preserve">For some reason, I have hard time </w:t>
      </w:r>
      <w:proofErr w:type="spellStart"/>
      <w:r>
        <w:t>comprehjending</w:t>
      </w:r>
      <w:proofErr w:type="spellEnd"/>
      <w:r>
        <w:t xml:space="preserve"> this para.</w:t>
      </w:r>
    </w:p>
  </w:comment>
  <w:comment w:id="82" w:author="Vladimir M. Sloutsky" w:date="2019-09-04T16:59:00Z" w:initials="VMS">
    <w:p w:rsidR="00CA582A" w:rsidRDefault="00CA582A">
      <w:pPr>
        <w:pStyle w:val="CommentText"/>
      </w:pPr>
      <w:r>
        <w:rPr>
          <w:rStyle w:val="CommentReference"/>
        </w:rPr>
        <w:annotationRef/>
      </w:r>
      <w:r>
        <w:t>I tried to explain throughout that systematic means non-random” and not strategic. Perhaps it is worth rehashing it here.</w:t>
      </w:r>
    </w:p>
  </w:comment>
  <w:comment w:id="105" w:author="Vladimir M. Sloutsky" w:date="2019-09-04T16:58:00Z" w:initials="VMS">
    <w:p w:rsidR="00CA582A" w:rsidRDefault="00CA582A">
      <w:pPr>
        <w:pStyle w:val="CommentText"/>
      </w:pPr>
      <w:r>
        <w:rPr>
          <w:rStyle w:val="CommentReference"/>
        </w:rPr>
        <w:annotationRef/>
      </w:r>
      <w:r>
        <w:t xml:space="preserve">I would avoid using this, because it communicates that we have no idea. </w:t>
      </w:r>
    </w:p>
  </w:comment>
  <w:comment w:id="138" w:author="Vladimir M. Sloutsky" w:date="2019-09-04T17:02:00Z" w:initials="VMS">
    <w:p w:rsidR="00CA582A" w:rsidRDefault="00CA582A">
      <w:pPr>
        <w:pStyle w:val="CommentText"/>
      </w:pPr>
      <w:r>
        <w:rPr>
          <w:rStyle w:val="CommentReference"/>
        </w:rPr>
        <w:annotationRef/>
      </w:r>
      <w:r w:rsidR="00217C95">
        <w:t>This is an important point. Perhaps it is worth emphasizing it in the paper that adults optimized in all conditions, although there were condition differences.</w:t>
      </w:r>
    </w:p>
  </w:comment>
  <w:comment w:id="192" w:author="Nate Blanco" w:date="2019-09-03T02:53:00Z" w:initials="NB">
    <w:p w:rsidR="00BB21D4" w:rsidRDefault="00BF0CDD">
      <w:pPr>
        <w:pStyle w:val="CommentText"/>
      </w:pPr>
      <w:r>
        <w:rPr>
          <w:rStyle w:val="CommentReference"/>
        </w:rPr>
        <w:annotationRef/>
      </w:r>
      <w:r>
        <w:t xml:space="preserve">Should we respond to this paragraph in any way? </w:t>
      </w:r>
    </w:p>
    <w:p w:rsidR="00BB21D4" w:rsidRDefault="00BB21D4">
      <w:pPr>
        <w:pStyle w:val="CommentText"/>
      </w:pPr>
    </w:p>
    <w:p w:rsidR="00BF0CDD" w:rsidRDefault="00BF0CDD">
      <w:pPr>
        <w:pStyle w:val="CommentText"/>
      </w:pPr>
      <w:r>
        <w:t>I guess we c</w:t>
      </w:r>
      <w:r w:rsidR="00841ABB">
        <w:t>ould</w:t>
      </w:r>
      <w:r>
        <w:t xml:space="preserve"> just briefly summarize that we’ve improved the framing of the paper considerably to better</w:t>
      </w:r>
      <w:r w:rsidR="004E1B18">
        <w:t xml:space="preserve"> r</w:t>
      </w:r>
      <w:r>
        <w:t xml:space="preserve">eflect </w:t>
      </w:r>
      <w:r w:rsidR="004E1B18">
        <w:t>the complex nature of the issues at stake</w:t>
      </w:r>
      <w:r>
        <w:t>, but th</w:t>
      </w:r>
      <w:r w:rsidR="004E1B18">
        <w:t>e study remains an important step in better understanding these crucial processes and their role in development.</w:t>
      </w:r>
    </w:p>
  </w:comment>
  <w:comment w:id="193" w:author="Vladimir M. Sloutsky" w:date="2019-09-04T17:04:00Z" w:initials="VMS">
    <w:p w:rsidR="00217C95" w:rsidRDefault="00217C95">
      <w:pPr>
        <w:pStyle w:val="CommentText"/>
      </w:pPr>
      <w:r>
        <w:rPr>
          <w:rStyle w:val="CommentReference"/>
        </w:rPr>
        <w:annotationRef/>
      </w:r>
      <w:r>
        <w:t>Yes, I agree.</w:t>
      </w:r>
    </w:p>
  </w:comment>
  <w:comment w:id="198" w:author="Vladimir M. Sloutsky" w:date="2019-09-04T17:05:00Z" w:initials="VMS">
    <w:p w:rsidR="00217C95" w:rsidRDefault="00217C95">
      <w:pPr>
        <w:pStyle w:val="CommentText"/>
      </w:pPr>
      <w:r>
        <w:rPr>
          <w:rStyle w:val="CommentReference"/>
        </w:rPr>
        <w:annotationRef/>
      </w:r>
      <w:r>
        <w:t>Don’t we have evidence against spatial patterns?</w:t>
      </w:r>
    </w:p>
  </w:comment>
  <w:comment w:id="199" w:author="Nate Blanco" w:date="2019-09-08T01:38:00Z" w:initials="NB">
    <w:p w:rsidR="009521F1" w:rsidRDefault="009521F1">
      <w:pPr>
        <w:pStyle w:val="CommentText"/>
      </w:pPr>
      <w:r>
        <w:rPr>
          <w:rStyle w:val="CommentReference"/>
        </w:rPr>
        <w:annotationRef/>
      </w:r>
      <w:r>
        <w:t>We did try simple clockwise and counter-clockwise models at some point, and they did not fit as well. We can mention it here, but I don’t think there is room to include that modeling in the paper. Maybe there are tests we can do to test it, but just looking at the data you can see that they are not following strict/rigid patterns.</w:t>
      </w:r>
    </w:p>
    <w:p w:rsidR="00B23F72" w:rsidRDefault="00B23F72">
      <w:pPr>
        <w:pStyle w:val="CommentText"/>
      </w:pPr>
    </w:p>
    <w:p w:rsidR="00B23F72" w:rsidRDefault="00B23F72">
      <w:pPr>
        <w:pStyle w:val="CommentText"/>
      </w:pPr>
      <w:r>
        <w:t>I added some discussion of this below, but I am not sure how much of it to include</w:t>
      </w:r>
    </w:p>
  </w:comment>
  <w:comment w:id="273" w:author="Nate Blanco" w:date="2019-09-03T02:02:00Z" w:initials="NB">
    <w:p w:rsidR="00DC6368" w:rsidRDefault="00DC6368">
      <w:pPr>
        <w:pStyle w:val="CommentText"/>
      </w:pPr>
      <w:r>
        <w:rPr>
          <w:rStyle w:val="CommentReference"/>
        </w:rPr>
        <w:annotationRef/>
      </w:r>
      <w:r>
        <w:t>Check these</w:t>
      </w:r>
      <w:r w:rsidR="00B50CF3">
        <w:t>. Probably make some response to this, even if we don’t cite Gopnik for anything</w:t>
      </w:r>
    </w:p>
  </w:comment>
  <w:comment w:id="274" w:author="Vladimir M. Sloutsky" w:date="2019-09-04T17:07:00Z" w:initials="VMS">
    <w:p w:rsidR="00217C95" w:rsidRDefault="00217C95">
      <w:pPr>
        <w:pStyle w:val="CommentText"/>
      </w:pPr>
      <w:r>
        <w:rPr>
          <w:rStyle w:val="CommentReference"/>
        </w:rPr>
        <w:annotationRef/>
      </w:r>
      <w:r>
        <w:t>Let’s cite at least one of them</w:t>
      </w:r>
    </w:p>
  </w:comment>
  <w:comment w:id="331" w:author="Nate Blanco" w:date="2019-08-29T02:59:00Z" w:initials="NB">
    <w:p w:rsidR="00B72156" w:rsidRDefault="00B72156">
      <w:pPr>
        <w:pStyle w:val="CommentText"/>
      </w:pPr>
      <w:r>
        <w:rPr>
          <w:rStyle w:val="CommentReference"/>
        </w:rPr>
        <w:annotationRef/>
      </w:r>
      <w:r w:rsidR="00BD097F">
        <w:rPr>
          <w:rStyle w:val="CommentReference"/>
        </w:rPr>
        <w:t>This is added to Discussion, but not really in Intro</w:t>
      </w:r>
      <w:r w:rsidR="00B42C20">
        <w:rPr>
          <w:rStyle w:val="CommentReference"/>
        </w:rPr>
        <w:t xml:space="preserve"> yet</w:t>
      </w:r>
    </w:p>
  </w:comment>
  <w:comment w:id="332" w:author="Vladimir M. Sloutsky" w:date="2019-09-04T17:09:00Z" w:initials="VMS">
    <w:p w:rsidR="00217C95" w:rsidRDefault="00217C95">
      <w:pPr>
        <w:pStyle w:val="CommentText"/>
      </w:pPr>
      <w:r>
        <w:rPr>
          <w:rStyle w:val="CommentReference"/>
        </w:rPr>
        <w:annotationRef/>
      </w:r>
      <w:r>
        <w:t>Let’s add it to the intro as well. Hope that this can be done within the short report format.</w:t>
      </w:r>
    </w:p>
  </w:comment>
  <w:comment w:id="333" w:author="Nate Blanco" w:date="2019-09-08T02:20:00Z" w:initials="NB">
    <w:p w:rsidR="008F635F" w:rsidRDefault="008F635F">
      <w:pPr>
        <w:pStyle w:val="CommentText"/>
      </w:pPr>
      <w:r>
        <w:rPr>
          <w:rStyle w:val="CommentReference"/>
        </w:rPr>
        <w:annotationRef/>
      </w:r>
      <w:r>
        <w:t>I think there should be enough there now. At least, as much as we can fit anyway</w:t>
      </w:r>
    </w:p>
  </w:comment>
  <w:comment w:id="354" w:author="Nate Blanco" w:date="2019-08-29T03:00:00Z" w:initials="NB">
    <w:p w:rsidR="00B72156" w:rsidRDefault="00B72156">
      <w:pPr>
        <w:pStyle w:val="CommentText"/>
      </w:pPr>
      <w:r>
        <w:rPr>
          <w:rStyle w:val="CommentReference"/>
        </w:rPr>
        <w:annotationRef/>
      </w:r>
      <w:r w:rsidR="009510B9">
        <w:t>This is the only point we haven’t really addressed yet. It’s a good point, but I’m not sure where to fit this in…</w:t>
      </w:r>
    </w:p>
  </w:comment>
  <w:comment w:id="355" w:author="Vladimir M. Sloutsky" w:date="2019-09-04T17:10:00Z" w:initials="VMS">
    <w:p w:rsidR="00217C95" w:rsidRDefault="00217C95">
      <w:pPr>
        <w:pStyle w:val="CommentText"/>
      </w:pPr>
      <w:r>
        <w:rPr>
          <w:rStyle w:val="CommentReference"/>
        </w:rPr>
        <w:annotationRef/>
      </w:r>
      <w:r>
        <w:t>We may add a bit of an emphasis in the Intro about the advantage of immaturity, and then mention it here.</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B22121"/>
    <w:multiLevelType w:val="hybridMultilevel"/>
    <w:tmpl w:val="8482D3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5D5DB3"/>
    <w:multiLevelType w:val="hybridMultilevel"/>
    <w:tmpl w:val="9ABA54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349532A"/>
    <w:multiLevelType w:val="hybridMultilevel"/>
    <w:tmpl w:val="426ED1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04A2316"/>
    <w:multiLevelType w:val="hybridMultilevel"/>
    <w:tmpl w:val="22429D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ate Blanco">
    <w15:presenceInfo w15:providerId="None" w15:userId="Nate Blanco"/>
  </w15:person>
  <w15:person w15:author="Vladimir M. Sloutsky">
    <w15:presenceInfo w15:providerId="None" w15:userId="Vladimir M. Sloutsk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2"/>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1282"/>
    <w:rsid w:val="00011282"/>
    <w:rsid w:val="000324A9"/>
    <w:rsid w:val="00047820"/>
    <w:rsid w:val="0007289C"/>
    <w:rsid w:val="00077287"/>
    <w:rsid w:val="00081AFD"/>
    <w:rsid w:val="000C3E37"/>
    <w:rsid w:val="0010568E"/>
    <w:rsid w:val="00105B8A"/>
    <w:rsid w:val="00116CBF"/>
    <w:rsid w:val="001310D6"/>
    <w:rsid w:val="00172D6E"/>
    <w:rsid w:val="00185598"/>
    <w:rsid w:val="00186E7B"/>
    <w:rsid w:val="001A530D"/>
    <w:rsid w:val="00215A42"/>
    <w:rsid w:val="00217C95"/>
    <w:rsid w:val="002738F0"/>
    <w:rsid w:val="002860EE"/>
    <w:rsid w:val="00291B1E"/>
    <w:rsid w:val="00300015"/>
    <w:rsid w:val="00332733"/>
    <w:rsid w:val="00375F7E"/>
    <w:rsid w:val="00424CB3"/>
    <w:rsid w:val="00434B85"/>
    <w:rsid w:val="00481874"/>
    <w:rsid w:val="00483140"/>
    <w:rsid w:val="00490ACD"/>
    <w:rsid w:val="004A7EE4"/>
    <w:rsid w:val="004D3D28"/>
    <w:rsid w:val="004E1B18"/>
    <w:rsid w:val="00543357"/>
    <w:rsid w:val="00575362"/>
    <w:rsid w:val="005B2D0F"/>
    <w:rsid w:val="005F4C4F"/>
    <w:rsid w:val="006660A9"/>
    <w:rsid w:val="00671765"/>
    <w:rsid w:val="006C4113"/>
    <w:rsid w:val="006D5C80"/>
    <w:rsid w:val="0071214F"/>
    <w:rsid w:val="0073731A"/>
    <w:rsid w:val="00756547"/>
    <w:rsid w:val="00764B1C"/>
    <w:rsid w:val="007E1177"/>
    <w:rsid w:val="007E3BAA"/>
    <w:rsid w:val="008021ED"/>
    <w:rsid w:val="00810EF8"/>
    <w:rsid w:val="00822E6B"/>
    <w:rsid w:val="00841ABB"/>
    <w:rsid w:val="008436C5"/>
    <w:rsid w:val="008B764E"/>
    <w:rsid w:val="008E4E23"/>
    <w:rsid w:val="008F635F"/>
    <w:rsid w:val="009510B9"/>
    <w:rsid w:val="009521F1"/>
    <w:rsid w:val="00960CA1"/>
    <w:rsid w:val="00981545"/>
    <w:rsid w:val="009846E3"/>
    <w:rsid w:val="009B2E64"/>
    <w:rsid w:val="009B649F"/>
    <w:rsid w:val="009D6BF3"/>
    <w:rsid w:val="009E56C5"/>
    <w:rsid w:val="00AB016A"/>
    <w:rsid w:val="00AB65CA"/>
    <w:rsid w:val="00AF1B7A"/>
    <w:rsid w:val="00B20A09"/>
    <w:rsid w:val="00B21E55"/>
    <w:rsid w:val="00B23F72"/>
    <w:rsid w:val="00B24E58"/>
    <w:rsid w:val="00B26B7D"/>
    <w:rsid w:val="00B42C20"/>
    <w:rsid w:val="00B466B0"/>
    <w:rsid w:val="00B46E05"/>
    <w:rsid w:val="00B50CF3"/>
    <w:rsid w:val="00B56381"/>
    <w:rsid w:val="00B576EF"/>
    <w:rsid w:val="00B674F9"/>
    <w:rsid w:val="00B72156"/>
    <w:rsid w:val="00B87A85"/>
    <w:rsid w:val="00BA7F40"/>
    <w:rsid w:val="00BB21D4"/>
    <w:rsid w:val="00BD097F"/>
    <w:rsid w:val="00BF0CDD"/>
    <w:rsid w:val="00C126D0"/>
    <w:rsid w:val="00C43022"/>
    <w:rsid w:val="00C7758B"/>
    <w:rsid w:val="00C84F98"/>
    <w:rsid w:val="00C97B55"/>
    <w:rsid w:val="00CA582A"/>
    <w:rsid w:val="00CC0A19"/>
    <w:rsid w:val="00D24E79"/>
    <w:rsid w:val="00D5274F"/>
    <w:rsid w:val="00D77419"/>
    <w:rsid w:val="00DC1A7B"/>
    <w:rsid w:val="00DC6368"/>
    <w:rsid w:val="00DF1E9B"/>
    <w:rsid w:val="00E02803"/>
    <w:rsid w:val="00E42E42"/>
    <w:rsid w:val="00E472E1"/>
    <w:rsid w:val="00E57009"/>
    <w:rsid w:val="00E61C63"/>
    <w:rsid w:val="00E919EC"/>
    <w:rsid w:val="00E93123"/>
    <w:rsid w:val="00EC0FE7"/>
    <w:rsid w:val="00EC1806"/>
    <w:rsid w:val="00F162A4"/>
    <w:rsid w:val="00F66CF8"/>
    <w:rsid w:val="00F84925"/>
    <w:rsid w:val="00FA7924"/>
    <w:rsid w:val="00FC400E"/>
    <w:rsid w:val="00FC72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6296E"/>
  <w15:chartTrackingRefBased/>
  <w15:docId w15:val="{06D703F1-1D61-F542-9265-1CD027FBD3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11282"/>
    <w:rPr>
      <w:color w:val="0000FF"/>
      <w:u w:val="single"/>
    </w:rPr>
  </w:style>
  <w:style w:type="paragraph" w:styleId="BalloonText">
    <w:name w:val="Balloon Text"/>
    <w:basedOn w:val="Normal"/>
    <w:link w:val="BalloonTextChar"/>
    <w:uiPriority w:val="99"/>
    <w:semiHidden/>
    <w:unhideWhenUsed/>
    <w:rsid w:val="00E919E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919EC"/>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E919EC"/>
    <w:rPr>
      <w:sz w:val="16"/>
      <w:szCs w:val="16"/>
    </w:rPr>
  </w:style>
  <w:style w:type="paragraph" w:styleId="CommentText">
    <w:name w:val="annotation text"/>
    <w:basedOn w:val="Normal"/>
    <w:link w:val="CommentTextChar"/>
    <w:uiPriority w:val="99"/>
    <w:semiHidden/>
    <w:unhideWhenUsed/>
    <w:rsid w:val="00E919EC"/>
    <w:rPr>
      <w:sz w:val="20"/>
      <w:szCs w:val="20"/>
    </w:rPr>
  </w:style>
  <w:style w:type="character" w:customStyle="1" w:styleId="CommentTextChar">
    <w:name w:val="Comment Text Char"/>
    <w:basedOn w:val="DefaultParagraphFont"/>
    <w:link w:val="CommentText"/>
    <w:uiPriority w:val="99"/>
    <w:semiHidden/>
    <w:rsid w:val="00E919EC"/>
    <w:rPr>
      <w:sz w:val="20"/>
      <w:szCs w:val="20"/>
    </w:rPr>
  </w:style>
  <w:style w:type="paragraph" w:styleId="CommentSubject">
    <w:name w:val="annotation subject"/>
    <w:basedOn w:val="CommentText"/>
    <w:next w:val="CommentText"/>
    <w:link w:val="CommentSubjectChar"/>
    <w:uiPriority w:val="99"/>
    <w:semiHidden/>
    <w:unhideWhenUsed/>
    <w:rsid w:val="00E919EC"/>
    <w:rPr>
      <w:b/>
      <w:bCs/>
    </w:rPr>
  </w:style>
  <w:style w:type="character" w:customStyle="1" w:styleId="CommentSubjectChar">
    <w:name w:val="Comment Subject Char"/>
    <w:basedOn w:val="CommentTextChar"/>
    <w:link w:val="CommentSubject"/>
    <w:uiPriority w:val="99"/>
    <w:semiHidden/>
    <w:rsid w:val="00E919EC"/>
    <w:rPr>
      <w:b/>
      <w:bCs/>
      <w:sz w:val="20"/>
      <w:szCs w:val="20"/>
    </w:rPr>
  </w:style>
  <w:style w:type="character" w:styleId="FollowedHyperlink">
    <w:name w:val="FollowedHyperlink"/>
    <w:basedOn w:val="DefaultParagraphFont"/>
    <w:uiPriority w:val="99"/>
    <w:semiHidden/>
    <w:unhideWhenUsed/>
    <w:rsid w:val="00575362"/>
    <w:rPr>
      <w:color w:val="954F72" w:themeColor="followedHyperlink"/>
      <w:u w:val="single"/>
    </w:rPr>
  </w:style>
  <w:style w:type="paragraph" w:styleId="ListParagraph">
    <w:name w:val="List Paragraph"/>
    <w:basedOn w:val="Normal"/>
    <w:uiPriority w:val="34"/>
    <w:qFormat/>
    <w:rsid w:val="00EC18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231409">
      <w:bodyDiv w:val="1"/>
      <w:marLeft w:val="0"/>
      <w:marRight w:val="0"/>
      <w:marTop w:val="0"/>
      <w:marBottom w:val="0"/>
      <w:divBdr>
        <w:top w:val="none" w:sz="0" w:space="0" w:color="auto"/>
        <w:left w:val="none" w:sz="0" w:space="0" w:color="auto"/>
        <w:bottom w:val="none" w:sz="0" w:space="0" w:color="auto"/>
        <w:right w:val="none" w:sz="0" w:space="0" w:color="auto"/>
      </w:divBdr>
    </w:div>
    <w:div w:id="732895548">
      <w:bodyDiv w:val="1"/>
      <w:marLeft w:val="0"/>
      <w:marRight w:val="0"/>
      <w:marTop w:val="0"/>
      <w:marBottom w:val="0"/>
      <w:divBdr>
        <w:top w:val="none" w:sz="0" w:space="0" w:color="auto"/>
        <w:left w:val="none" w:sz="0" w:space="0" w:color="auto"/>
        <w:bottom w:val="none" w:sz="0" w:space="0" w:color="auto"/>
        <w:right w:val="none" w:sz="0" w:space="0" w:color="auto"/>
      </w:divBdr>
      <w:divsChild>
        <w:div w:id="198864384">
          <w:marLeft w:val="0"/>
          <w:marRight w:val="0"/>
          <w:marTop w:val="0"/>
          <w:marBottom w:val="0"/>
          <w:divBdr>
            <w:top w:val="none" w:sz="0" w:space="0" w:color="auto"/>
            <w:left w:val="none" w:sz="0" w:space="0" w:color="auto"/>
            <w:bottom w:val="none" w:sz="0" w:space="0" w:color="auto"/>
            <w:right w:val="none" w:sz="0" w:space="0" w:color="auto"/>
          </w:divBdr>
          <w:divsChild>
            <w:div w:id="1824394381">
              <w:marLeft w:val="0"/>
              <w:marRight w:val="0"/>
              <w:marTop w:val="0"/>
              <w:marBottom w:val="0"/>
              <w:divBdr>
                <w:top w:val="none" w:sz="0" w:space="0" w:color="auto"/>
                <w:left w:val="none" w:sz="0" w:space="0" w:color="auto"/>
                <w:bottom w:val="none" w:sz="0" w:space="0" w:color="auto"/>
                <w:right w:val="none" w:sz="0" w:space="0" w:color="auto"/>
              </w:divBdr>
              <w:divsChild>
                <w:div w:id="163979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536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syarxiv.com/72sfx/" TargetMode="Externa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3870</Words>
  <Characters>22064</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Blanco</dc:creator>
  <cp:keywords/>
  <dc:description/>
  <cp:lastModifiedBy>Vladimir M. Sloutsky</cp:lastModifiedBy>
  <cp:revision>2</cp:revision>
  <dcterms:created xsi:type="dcterms:W3CDTF">2019-09-10T16:16:00Z</dcterms:created>
  <dcterms:modified xsi:type="dcterms:W3CDTF">2019-09-10T16:16:00Z</dcterms:modified>
</cp:coreProperties>
</file>