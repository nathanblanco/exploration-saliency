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B55" w:rsidRDefault="00011282" w:rsidP="00011282">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I</w:t>
      </w:r>
      <w:r w:rsidRPr="00011282">
        <w:rPr>
          <w:rFonts w:ascii="Arial" w:eastAsia="Times New Roman" w:hAnsi="Arial" w:cs="Arial"/>
          <w:color w:val="222222"/>
          <w:shd w:val="clear" w:color="auto" w:fill="FFFFFF"/>
        </w:rPr>
        <w:t> write concerning your manuscript "Attentional mechanisms drive systematic exploration in young children". I now have three expert reviews of the paper (see below). As you will see, the reviewers show quite varied responses to your paper. Reviewers 1 and 2 show substantial interest in the questions you address, but Reviewer 1 is very skeptical about what your findings show. Reviewer 3 is less positive overall, and asks that you do more to express why the findings are informative or newsworthy. I have to confess, that I shared these concerns when I read the paper.</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Given the interest expressed by Reviewers 1 and 2, though, I am inviting a revision. If you choose to resubmit the paper, please try to address all of the concerns raised by the reviewers. Given that many concerns expressed by the reviewers are very serious, this may not be possible (e.g., see Reviewer 1's concerns about whether children are behaving strategically). At a minimum, I suspect that a successful revision will require more data (perhaps from adults) and further analyses to better characterize children's responses. As such, the paper will probably need to be substantially longer.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If you do submit a revision, I will first carefully read it over myself and then send it back to at least two of the reviewers if it appears to adequately address the reviewers' concerns. When describing the revisions in the Response to Reviewers file, please include the complete original reviews, and enter your responses below each of the reviewers' points of feedback.</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Please bear in mind the following standard caveat if and when you revise the paper: Inviting resubmission does not entail that the next version, or any subsequent version, will be accepted for publication. It is our policy to avoid a protracted editorial process that may in any case end, eventually, in rejection. Moreover, the clarifications that result from the revision may reveal new issues, hitherto unnoticed, that preclude publication. I am not pre-judging this particular case; this is something I warn all authors of prior to inviting resubmission.</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To submit a revision, please go to </w:t>
      </w:r>
      <w:hyperlink r:id="rId4" w:tgtFrame="_blank" w:history="1">
        <w:r w:rsidRPr="00011282">
          <w:rPr>
            <w:rFonts w:ascii="Arial" w:eastAsia="Times New Roman" w:hAnsi="Arial" w:cs="Arial"/>
            <w:color w:val="1155CC"/>
            <w:u w:val="single"/>
            <w:shd w:val="clear" w:color="auto" w:fill="FFFFFF"/>
          </w:rPr>
          <w:t>https://ees.elsevier.com/cognit/</w:t>
        </w:r>
      </w:hyperlink>
      <w:r w:rsidRPr="00011282">
        <w:rPr>
          <w:rFonts w:ascii="Arial" w:eastAsia="Times New Roman" w:hAnsi="Arial" w:cs="Arial"/>
          <w:color w:val="222222"/>
          <w:shd w:val="clear" w:color="auto" w:fill="FFFFFF"/>
        </w:rPr>
        <w:t> and login as an Author. (I've pasted further information about submitting a revision at the end of this email, below the reviews).</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Your username is: </w:t>
      </w:r>
      <w:hyperlink r:id="rId5" w:tgtFrame="_blank" w:history="1">
        <w:r w:rsidRPr="00011282">
          <w:rPr>
            <w:rFonts w:ascii="Arial" w:eastAsia="Times New Roman" w:hAnsi="Arial" w:cs="Arial"/>
            <w:color w:val="1155CC"/>
            <w:u w:val="single"/>
            <w:shd w:val="clear" w:color="auto" w:fill="FFFFFF"/>
          </w:rPr>
          <w:t>nathanblanco@gmail.com</w:t>
        </w:r>
      </w:hyperlink>
      <w:r w:rsidRPr="00011282">
        <w:rPr>
          <w:rFonts w:ascii="Arial" w:eastAsia="Times New Roman" w:hAnsi="Arial" w:cs="Arial"/>
          <w:color w:val="222222"/>
          <w:shd w:val="clear" w:color="auto" w:fill="FFFFFF"/>
        </w:rPr>
        <w:t>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Yours sincerely,</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Ori Friedman, PhD</w:t>
      </w:r>
      <w:r w:rsidRPr="00011282">
        <w:rPr>
          <w:rFonts w:ascii="Arial" w:eastAsia="Times New Roman" w:hAnsi="Arial" w:cs="Arial"/>
          <w:color w:val="222222"/>
        </w:rPr>
        <w:br/>
      </w:r>
      <w:r w:rsidRPr="00011282">
        <w:rPr>
          <w:rFonts w:ascii="Arial" w:eastAsia="Times New Roman" w:hAnsi="Arial" w:cs="Arial"/>
          <w:color w:val="222222"/>
          <w:shd w:val="clear" w:color="auto" w:fill="FFFFFF"/>
        </w:rPr>
        <w:t>Associate Editor</w:t>
      </w:r>
      <w:r w:rsidRPr="00011282">
        <w:rPr>
          <w:rFonts w:ascii="Arial" w:eastAsia="Times New Roman" w:hAnsi="Arial" w:cs="Arial"/>
          <w:color w:val="222222"/>
        </w:rPr>
        <w:br/>
      </w:r>
      <w:r w:rsidRPr="00011282">
        <w:rPr>
          <w:rFonts w:ascii="Arial" w:eastAsia="Times New Roman" w:hAnsi="Arial" w:cs="Arial"/>
          <w:color w:val="222222"/>
          <w:shd w:val="clear" w:color="auto" w:fill="FFFFFF"/>
        </w:rPr>
        <w:t>Cognition</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Reviewers' comments:</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xml:space="preserve">Reviewer #1: This manuscript presents an empirical study and a computational investigation of the effects of object saliency on preschool-aged children's exploration patterns in a simplified 4-armed bandit task. The work is motivated from a broader literature on the developing prefrontal context and </w:t>
      </w:r>
      <w:proofErr w:type="spellStart"/>
      <w:proofErr w:type="gramStart"/>
      <w:r w:rsidRPr="00011282">
        <w:rPr>
          <w:rFonts w:ascii="Arial" w:eastAsia="Times New Roman" w:hAnsi="Arial" w:cs="Arial"/>
          <w:color w:val="222222"/>
          <w:shd w:val="clear" w:color="auto" w:fill="FFFFFF"/>
        </w:rPr>
        <w:t>it's</w:t>
      </w:r>
      <w:proofErr w:type="spellEnd"/>
      <w:proofErr w:type="gramEnd"/>
      <w:r w:rsidRPr="00011282">
        <w:rPr>
          <w:rFonts w:ascii="Arial" w:eastAsia="Times New Roman" w:hAnsi="Arial" w:cs="Arial"/>
          <w:color w:val="222222"/>
          <w:shd w:val="clear" w:color="auto" w:fill="FFFFFF"/>
        </w:rPr>
        <w:t xml:space="preserve"> role in guiding exploratory decision making, raising the hypothesis that children's ability to engage in systematic exploration could be explained by "different mechanisms": namely distributed attention that promotes broad information gathering. The experimenters tested their hypothesis by systematically manipulating the salience of a visual cue linked to differing reward outcomes in three conditions (Baseline - no salience; Congruent - salient object is high-reward object; Conflict - salient object is low-reward object). They find that children in the baseline condition explore "systematically", where-as children in the salient conditions do not.  Specifically, however,</w:t>
      </w:r>
      <w:r w:rsidR="00C97B55">
        <w:rPr>
          <w:rFonts w:ascii="Arial" w:eastAsia="Times New Roman" w:hAnsi="Arial" w:cs="Arial"/>
          <w:color w:val="222222"/>
        </w:rPr>
        <w:t xml:space="preserve"> </w:t>
      </w:r>
      <w:r w:rsidRPr="00011282">
        <w:rPr>
          <w:rFonts w:ascii="Arial" w:eastAsia="Times New Roman" w:hAnsi="Arial" w:cs="Arial"/>
          <w:color w:val="222222"/>
          <w:shd w:val="clear" w:color="auto" w:fill="FFFFFF"/>
        </w:rPr>
        <w:t>children's exploratory responses in the Conflict condition approach random exploration, where-as children's responding in the Congruent condition show fast learning of the high-reward location and probability matching to these rewards.   From these results, the authors suggest their claim is supported - that distributed attention is thus responsible for young children's broad exploratory search.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There is much to like about this paper.  First, and most importantly, these questions are timely and deeply about core mechanisms in cognition. There is a large and growing literature on children's "active learning" which can stand to be tremendously informed by evidence for executive function and attention, specifically, in</w:t>
      </w:r>
      <w:r w:rsidR="00C97B55">
        <w:rPr>
          <w:rFonts w:ascii="Arial" w:eastAsia="Times New Roman" w:hAnsi="Arial" w:cs="Arial"/>
          <w:color w:val="222222"/>
          <w:shd w:val="clear" w:color="auto" w:fill="FFFFFF"/>
        </w:rPr>
        <w:t xml:space="preserve"> </w:t>
      </w:r>
      <w:r w:rsidRPr="00011282">
        <w:rPr>
          <w:rFonts w:ascii="Arial" w:eastAsia="Times New Roman" w:hAnsi="Arial" w:cs="Arial"/>
          <w:color w:val="222222"/>
          <w:shd w:val="clear" w:color="auto" w:fill="FFFFFF"/>
        </w:rPr>
        <w:t>development. Furthermore, the use of modeling really helps to clarify the distinctions (as found in differing parameterizations) between conditions; I commend the authors on clearly articulating these models (and especially impressive to concisely explain the models in a short report format) The figures were particularly appreciated. </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There are some big claims here for a brief report, and it's worth taking a closer look at the data for those claims. Most of my concerns stem from the claims drawn from this data, given potential "confounds" in the methodological approach (given the argument about PFC).  One critical "high level" argument the authors present is that this evidence demonstrates that "attention drives exploratory behavior in early development", with the implication that finding evidence for this explains why one observes systematic exploration in childhood, despite a developing PFC. There are some strange logical jumps here, primarily with the authors use of the term "systematic exploration" to motivate their experiment.</w:t>
      </w:r>
    </w:p>
    <w:p w:rsidR="00C97B55"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rPr>
        <w:br/>
      </w:r>
      <w:r w:rsidRPr="00011282">
        <w:rPr>
          <w:rFonts w:ascii="Arial" w:eastAsia="Times New Roman" w:hAnsi="Arial" w:cs="Arial"/>
          <w:color w:val="222222"/>
          <w:shd w:val="clear" w:color="auto" w:fill="FFFFFF"/>
        </w:rPr>
        <w:t>First, it's worth stressing that the Competition condition DOES tax the PFC as it involves inhibition ('avoid the salient cue') as well as finding and tracking the high reward location, (not the salient cue). (Note that just because a PFC is developing, doesn't mean it is not critically being used.) This taxation appears to lead to broad, albeit random(-</w:t>
      </w:r>
      <w:proofErr w:type="spellStart"/>
      <w:r w:rsidRPr="00011282">
        <w:rPr>
          <w:rFonts w:ascii="Arial" w:eastAsia="Times New Roman" w:hAnsi="Arial" w:cs="Arial"/>
          <w:color w:val="222222"/>
          <w:shd w:val="clear" w:color="auto" w:fill="FFFFFF"/>
        </w:rPr>
        <w:t>ish</w:t>
      </w:r>
      <w:proofErr w:type="spellEnd"/>
      <w:r w:rsidRPr="00011282">
        <w:rPr>
          <w:rFonts w:ascii="Arial" w:eastAsia="Times New Roman" w:hAnsi="Arial" w:cs="Arial"/>
          <w:color w:val="222222"/>
          <w:shd w:val="clear" w:color="auto" w:fill="FFFFFF"/>
        </w:rPr>
        <w:t>), search. But it's worth noting that children seemed able to avoid the trap of always choosing the salient cue in this condition (which I suspect the authors were originally hoping to find given the attention story).</w:t>
      </w:r>
      <w:r w:rsidR="00C97B55">
        <w:rPr>
          <w:rFonts w:ascii="Arial" w:eastAsia="Times New Roman" w:hAnsi="Arial" w:cs="Arial"/>
          <w:color w:val="222222"/>
          <w:shd w:val="clear" w:color="auto" w:fill="FFFFFF"/>
        </w:rPr>
        <w:t xml:space="preserve"> </w:t>
      </w:r>
      <w:r w:rsidRPr="00011282">
        <w:rPr>
          <w:rFonts w:ascii="Arial" w:eastAsia="Times New Roman" w:hAnsi="Arial" w:cs="Arial"/>
          <w:color w:val="222222"/>
          <w:shd w:val="clear" w:color="auto" w:fill="FFFFFF"/>
        </w:rPr>
        <w:t xml:space="preserve"> </w:t>
      </w:r>
      <w:proofErr w:type="gramStart"/>
      <w:r w:rsidRPr="00011282">
        <w:rPr>
          <w:rFonts w:ascii="Arial" w:eastAsia="Times New Roman" w:hAnsi="Arial" w:cs="Arial"/>
          <w:color w:val="222222"/>
          <w:shd w:val="clear" w:color="auto" w:fill="FFFFFF"/>
        </w:rPr>
        <w:t>So</w:t>
      </w:r>
      <w:proofErr w:type="gramEnd"/>
      <w:r w:rsidRPr="00011282">
        <w:rPr>
          <w:rFonts w:ascii="Arial" w:eastAsia="Times New Roman" w:hAnsi="Arial" w:cs="Arial"/>
          <w:color w:val="222222"/>
          <w:shd w:val="clear" w:color="auto" w:fill="FFFFFF"/>
        </w:rPr>
        <w:t xml:space="preserve"> attention is focused on an item, but children in this condition manage to not get trapped by it and still managed to search items broadly. In a sense, this is evidence in conflict with the authors primary claim, but because of the slightly odd definition of "systematic search" they are able to argue that random search (though it is broad) is not systematic.</w:t>
      </w:r>
    </w:p>
    <w:p w:rsidR="00C97B55" w:rsidRDefault="00C97B55" w:rsidP="00011282">
      <w:pPr>
        <w:rPr>
          <w:rFonts w:ascii="Arial" w:eastAsia="Times New Roman" w:hAnsi="Arial" w:cs="Arial"/>
          <w:color w:val="222222"/>
          <w:shd w:val="clear" w:color="auto" w:fill="FFFFFF"/>
        </w:rPr>
      </w:pPr>
    </w:p>
    <w:p w:rsidR="00CA582A" w:rsidRDefault="009E56C5" w:rsidP="009E56C5">
      <w:pPr>
        <w:ind w:left="720"/>
        <w:rPr>
          <w:ins w:id="0" w:author="Vladimir M. Sloutsky" w:date="2019-09-04T16:55:00Z"/>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There are a number of </w:t>
      </w:r>
      <w:del w:id="1" w:author="Vladimir M. Sloutsky" w:date="2019-09-04T16:52:00Z">
        <w:r w:rsidDel="00CA582A">
          <w:rPr>
            <w:rFonts w:ascii="Arial" w:eastAsia="Times New Roman" w:hAnsi="Arial" w:cs="Arial"/>
            <w:color w:val="222222"/>
            <w:shd w:val="clear" w:color="auto" w:fill="FFFFFF"/>
          </w:rPr>
          <w:delText xml:space="preserve">good </w:delText>
        </w:r>
      </w:del>
      <w:ins w:id="2" w:author="Vladimir M. Sloutsky" w:date="2019-09-04T16:52:00Z">
        <w:r w:rsidR="00CA582A">
          <w:rPr>
            <w:rFonts w:ascii="Arial" w:eastAsia="Times New Roman" w:hAnsi="Arial" w:cs="Arial"/>
            <w:color w:val="222222"/>
            <w:shd w:val="clear" w:color="auto" w:fill="FFFFFF"/>
          </w:rPr>
          <w:t>important</w:t>
        </w:r>
        <w:r w:rsidR="00CA582A">
          <w:rPr>
            <w:rFonts w:ascii="Arial" w:eastAsia="Times New Roman" w:hAnsi="Arial" w:cs="Arial"/>
            <w:color w:val="222222"/>
            <w:shd w:val="clear" w:color="auto" w:fill="FFFFFF"/>
          </w:rPr>
          <w:t xml:space="preserve"> </w:t>
        </w:r>
      </w:ins>
      <w:r>
        <w:rPr>
          <w:rFonts w:ascii="Arial" w:eastAsia="Times New Roman" w:hAnsi="Arial" w:cs="Arial"/>
          <w:color w:val="222222"/>
          <w:shd w:val="clear" w:color="auto" w:fill="FFFFFF"/>
        </w:rPr>
        <w:t>points here</w:t>
      </w:r>
      <w:ins w:id="3" w:author="Vladimir M. Sloutsky" w:date="2019-09-04T16:56:00Z">
        <w:r w:rsidR="00CA582A">
          <w:rPr>
            <w:rFonts w:ascii="Arial" w:eastAsia="Times New Roman" w:hAnsi="Arial" w:cs="Arial"/>
            <w:color w:val="222222"/>
            <w:shd w:val="clear" w:color="auto" w:fill="FFFFFF"/>
          </w:rPr>
          <w:t xml:space="preserve">, and to address these points we revised both </w:t>
        </w:r>
      </w:ins>
      <w:del w:id="4" w:author="Vladimir M. Sloutsky" w:date="2019-09-04T16:55:00Z">
        <w:r w:rsidDel="00CA582A">
          <w:rPr>
            <w:rFonts w:ascii="Arial" w:eastAsia="Times New Roman" w:hAnsi="Arial" w:cs="Arial"/>
            <w:color w:val="222222"/>
            <w:shd w:val="clear" w:color="auto" w:fill="FFFFFF"/>
          </w:rPr>
          <w:delText>.</w:delText>
        </w:r>
      </w:del>
      <w:del w:id="5" w:author="Vladimir M. Sloutsky" w:date="2019-09-04T16:57:00Z">
        <w:r w:rsidDel="00CA582A">
          <w:rPr>
            <w:rFonts w:ascii="Arial" w:eastAsia="Times New Roman" w:hAnsi="Arial" w:cs="Arial"/>
            <w:color w:val="222222"/>
            <w:shd w:val="clear" w:color="auto" w:fill="FFFFFF"/>
          </w:rPr>
          <w:delText xml:space="preserve"> </w:delText>
        </w:r>
      </w:del>
      <w:moveToRangeStart w:id="6" w:author="Vladimir M. Sloutsky" w:date="2019-09-04T16:57:00Z" w:name="move18508663"/>
      <w:moveTo w:id="7" w:author="Vladimir M. Sloutsky" w:date="2019-09-04T16:57:00Z">
        <w:r w:rsidR="00CA582A">
          <w:rPr>
            <w:rFonts w:ascii="Arial" w:eastAsia="Times New Roman" w:hAnsi="Arial" w:cs="Arial"/>
            <w:color w:val="222222"/>
            <w:shd w:val="clear" w:color="auto" w:fill="FFFFFF"/>
          </w:rPr>
          <w:t>the Introduction (pg. 4-5) and Discussion (pg. XX)</w:t>
        </w:r>
      </w:moveTo>
      <w:moveToRangeEnd w:id="6"/>
      <w:ins w:id="8" w:author="Vladimir M. Sloutsky" w:date="2019-09-04T16:57:00Z">
        <w:r w:rsidR="00CA582A">
          <w:rPr>
            <w:rFonts w:ascii="Arial" w:eastAsia="Times New Roman" w:hAnsi="Arial" w:cs="Arial"/>
            <w:color w:val="222222"/>
            <w:shd w:val="clear" w:color="auto" w:fill="FFFFFF"/>
          </w:rPr>
          <w:t xml:space="preserve">. </w:t>
        </w:r>
        <w:proofErr w:type="gramStart"/>
        <w:r w:rsidR="00CA582A">
          <w:rPr>
            <w:rFonts w:ascii="Arial" w:eastAsia="Times New Roman" w:hAnsi="Arial" w:cs="Arial"/>
            <w:color w:val="222222"/>
            <w:shd w:val="clear" w:color="auto" w:fill="FFFFFF"/>
          </w:rPr>
          <w:t>Specifically</w:t>
        </w:r>
        <w:proofErr w:type="gramEnd"/>
        <w:r w:rsidR="00CA582A">
          <w:rPr>
            <w:rFonts w:ascii="Arial" w:eastAsia="Times New Roman" w:hAnsi="Arial" w:cs="Arial"/>
            <w:color w:val="222222"/>
            <w:shd w:val="clear" w:color="auto" w:fill="FFFFFF"/>
          </w:rPr>
          <w:t xml:space="preserve"> XXX</w:t>
        </w:r>
      </w:ins>
    </w:p>
    <w:p w:rsidR="00CA582A" w:rsidRDefault="00CA582A" w:rsidP="009E56C5">
      <w:pPr>
        <w:ind w:left="720"/>
        <w:rPr>
          <w:ins w:id="9" w:author="Vladimir M. Sloutsky" w:date="2019-09-04T16:55:00Z"/>
          <w:rFonts w:ascii="Arial" w:eastAsia="Times New Roman" w:hAnsi="Arial" w:cs="Arial"/>
          <w:color w:val="222222"/>
          <w:shd w:val="clear" w:color="auto" w:fill="FFFFFF"/>
        </w:rPr>
      </w:pPr>
    </w:p>
    <w:p w:rsidR="00B576EF" w:rsidRDefault="009E56C5" w:rsidP="009E56C5">
      <w:pPr>
        <w:ind w:left="720"/>
        <w:rPr>
          <w:rFonts w:ascii="Arial" w:eastAsia="Times New Roman" w:hAnsi="Arial" w:cs="Arial"/>
          <w:color w:val="222222"/>
          <w:shd w:val="clear" w:color="auto" w:fill="FFFFFF"/>
        </w:rPr>
      </w:pPr>
      <w:commentRangeStart w:id="10"/>
      <w:r>
        <w:rPr>
          <w:rFonts w:ascii="Arial" w:eastAsia="Times New Roman" w:hAnsi="Arial" w:cs="Arial"/>
          <w:color w:val="222222"/>
          <w:shd w:val="clear" w:color="auto" w:fill="FFFFFF"/>
        </w:rPr>
        <w:t>It is a particularly good point that the Competition condition may be more demanding of PFC than the other conditions</w:t>
      </w:r>
      <w:r w:rsidR="00B576EF">
        <w:rPr>
          <w:rFonts w:ascii="Arial" w:eastAsia="Times New Roman" w:hAnsi="Arial" w:cs="Arial"/>
          <w:color w:val="222222"/>
          <w:shd w:val="clear" w:color="auto" w:fill="FFFFFF"/>
        </w:rPr>
        <w:t>. The framing of the paper was perhaps overly simplistic in contrasting PFC-related processes and attention-related processes</w:t>
      </w:r>
      <w:r w:rsidR="00047820">
        <w:rPr>
          <w:rFonts w:ascii="Arial" w:eastAsia="Times New Roman" w:hAnsi="Arial" w:cs="Arial"/>
          <w:color w:val="222222"/>
          <w:shd w:val="clear" w:color="auto" w:fill="FFFFFF"/>
        </w:rPr>
        <w:t>, whi</w:t>
      </w:r>
      <w:r w:rsidR="000324A9">
        <w:rPr>
          <w:rFonts w:ascii="Arial" w:eastAsia="Times New Roman" w:hAnsi="Arial" w:cs="Arial"/>
          <w:color w:val="222222"/>
          <w:shd w:val="clear" w:color="auto" w:fill="FFFFFF"/>
        </w:rPr>
        <w:t>le</w:t>
      </w:r>
      <w:r w:rsidR="00047820">
        <w:rPr>
          <w:rFonts w:ascii="Arial" w:eastAsia="Times New Roman" w:hAnsi="Arial" w:cs="Arial"/>
          <w:color w:val="222222"/>
          <w:shd w:val="clear" w:color="auto" w:fill="FFFFFF"/>
        </w:rPr>
        <w:t xml:space="preserve"> in fact processes like filtering of irrelevant stimuli or inhibition might be considered both</w:t>
      </w:r>
      <w:r w:rsidR="000324A9">
        <w:rPr>
          <w:rFonts w:ascii="Arial" w:eastAsia="Times New Roman" w:hAnsi="Arial" w:cs="Arial"/>
          <w:color w:val="222222"/>
          <w:shd w:val="clear" w:color="auto" w:fill="FFFFFF"/>
        </w:rPr>
        <w:t xml:space="preserve"> attentional and controlled by PFC</w:t>
      </w:r>
      <w:r w:rsidR="00047820">
        <w:rPr>
          <w:rFonts w:ascii="Arial" w:eastAsia="Times New Roman" w:hAnsi="Arial" w:cs="Arial"/>
          <w:color w:val="222222"/>
          <w:shd w:val="clear" w:color="auto" w:fill="FFFFFF"/>
        </w:rPr>
        <w:t xml:space="preserve">. It may actually be immaturity of these processes that underlie </w:t>
      </w:r>
      <w:proofErr w:type="gramStart"/>
      <w:r w:rsidR="00047820">
        <w:rPr>
          <w:rFonts w:ascii="Arial" w:eastAsia="Times New Roman" w:hAnsi="Arial" w:cs="Arial"/>
          <w:color w:val="222222"/>
          <w:shd w:val="clear" w:color="auto" w:fill="FFFFFF"/>
        </w:rPr>
        <w:t>children’s</w:t>
      </w:r>
      <w:proofErr w:type="gramEnd"/>
      <w:r w:rsidR="00047820">
        <w:rPr>
          <w:rFonts w:ascii="Arial" w:eastAsia="Times New Roman" w:hAnsi="Arial" w:cs="Arial"/>
          <w:color w:val="222222"/>
          <w:shd w:val="clear" w:color="auto" w:fill="FFFFFF"/>
        </w:rPr>
        <w:t xml:space="preserve"> distributed attentional allocation pattern</w:t>
      </w:r>
      <w:r w:rsidR="00F66CF8">
        <w:rPr>
          <w:rFonts w:ascii="Arial" w:eastAsia="Times New Roman" w:hAnsi="Arial" w:cs="Arial"/>
          <w:color w:val="222222"/>
          <w:shd w:val="clear" w:color="auto" w:fill="FFFFFF"/>
        </w:rPr>
        <w:t xml:space="preserve"> and/or their</w:t>
      </w:r>
      <w:r w:rsidR="00047820">
        <w:rPr>
          <w:rFonts w:ascii="Arial" w:eastAsia="Times New Roman" w:hAnsi="Arial" w:cs="Arial"/>
          <w:color w:val="222222"/>
          <w:shd w:val="clear" w:color="auto" w:fill="FFFFFF"/>
        </w:rPr>
        <w:t xml:space="preserve"> choice patterns</w:t>
      </w:r>
      <w:commentRangeEnd w:id="10"/>
      <w:r w:rsidR="00CA582A">
        <w:rPr>
          <w:rStyle w:val="CommentReference"/>
        </w:rPr>
        <w:commentReference w:id="10"/>
      </w:r>
      <w:r w:rsidR="00F66CF8">
        <w:rPr>
          <w:rFonts w:ascii="Arial" w:eastAsia="Times New Roman" w:hAnsi="Arial" w:cs="Arial"/>
          <w:color w:val="222222"/>
          <w:shd w:val="clear" w:color="auto" w:fill="FFFFFF"/>
        </w:rPr>
        <w:t xml:space="preserve">. </w:t>
      </w:r>
      <w:commentRangeStart w:id="11"/>
      <w:r w:rsidR="00047820">
        <w:rPr>
          <w:rFonts w:ascii="Arial" w:eastAsia="Times New Roman" w:hAnsi="Arial" w:cs="Arial"/>
          <w:color w:val="222222"/>
          <w:shd w:val="clear" w:color="auto" w:fill="FFFFFF"/>
        </w:rPr>
        <w:t xml:space="preserve">We’ve altered </w:t>
      </w:r>
      <w:moveFromRangeStart w:id="12" w:author="Vladimir M. Sloutsky" w:date="2019-09-04T16:57:00Z" w:name="move18508663"/>
      <w:moveFrom w:id="13" w:author="Vladimir M. Sloutsky" w:date="2019-09-04T16:57:00Z">
        <w:r w:rsidR="00047820" w:rsidDel="00CA582A">
          <w:rPr>
            <w:rFonts w:ascii="Arial" w:eastAsia="Times New Roman" w:hAnsi="Arial" w:cs="Arial"/>
            <w:color w:val="222222"/>
            <w:shd w:val="clear" w:color="auto" w:fill="FFFFFF"/>
          </w:rPr>
          <w:t>the Introduction</w:t>
        </w:r>
        <w:r w:rsidR="009B649F" w:rsidDel="00CA582A">
          <w:rPr>
            <w:rFonts w:ascii="Arial" w:eastAsia="Times New Roman" w:hAnsi="Arial" w:cs="Arial"/>
            <w:color w:val="222222"/>
            <w:shd w:val="clear" w:color="auto" w:fill="FFFFFF"/>
          </w:rPr>
          <w:t xml:space="preserve"> (pg. 4-5)</w:t>
        </w:r>
        <w:r w:rsidR="00047820" w:rsidDel="00CA582A">
          <w:rPr>
            <w:rFonts w:ascii="Arial" w:eastAsia="Times New Roman" w:hAnsi="Arial" w:cs="Arial"/>
            <w:color w:val="222222"/>
            <w:shd w:val="clear" w:color="auto" w:fill="FFFFFF"/>
          </w:rPr>
          <w:t xml:space="preserve"> and Discussion </w:t>
        </w:r>
        <w:r w:rsidR="009B649F" w:rsidDel="00CA582A">
          <w:rPr>
            <w:rFonts w:ascii="Arial" w:eastAsia="Times New Roman" w:hAnsi="Arial" w:cs="Arial"/>
            <w:color w:val="222222"/>
            <w:shd w:val="clear" w:color="auto" w:fill="FFFFFF"/>
          </w:rPr>
          <w:t xml:space="preserve">(pg. XX) </w:t>
        </w:r>
      </w:moveFrom>
      <w:moveFromRangeEnd w:id="12"/>
      <w:r w:rsidR="00047820">
        <w:rPr>
          <w:rFonts w:ascii="Arial" w:eastAsia="Times New Roman" w:hAnsi="Arial" w:cs="Arial"/>
          <w:color w:val="222222"/>
          <w:shd w:val="clear" w:color="auto" w:fill="FFFFFF"/>
        </w:rPr>
        <w:t>to better</w:t>
      </w:r>
      <w:r w:rsidR="00BA7F40">
        <w:rPr>
          <w:rFonts w:ascii="Arial" w:eastAsia="Times New Roman" w:hAnsi="Arial" w:cs="Arial"/>
          <w:color w:val="222222"/>
          <w:shd w:val="clear" w:color="auto" w:fill="FFFFFF"/>
        </w:rPr>
        <w:t xml:space="preserve"> accommodate</w:t>
      </w:r>
      <w:r w:rsidR="00047820">
        <w:rPr>
          <w:rFonts w:ascii="Arial" w:eastAsia="Times New Roman" w:hAnsi="Arial" w:cs="Arial"/>
          <w:color w:val="222222"/>
          <w:shd w:val="clear" w:color="auto" w:fill="FFFFFF"/>
        </w:rPr>
        <w:t xml:space="preserve"> these ideas. </w:t>
      </w:r>
      <w:commentRangeEnd w:id="11"/>
      <w:r w:rsidR="00291B1E">
        <w:rPr>
          <w:rStyle w:val="CommentReference"/>
        </w:rPr>
        <w:commentReference w:id="11"/>
      </w:r>
    </w:p>
    <w:p w:rsidR="00C97B55" w:rsidRDefault="00C97B55" w:rsidP="00011282">
      <w:pPr>
        <w:rPr>
          <w:rFonts w:ascii="Arial" w:eastAsia="Times New Roman" w:hAnsi="Arial" w:cs="Arial"/>
          <w:color w:val="222222"/>
        </w:rPr>
      </w:pPr>
    </w:p>
    <w:p w:rsidR="00C97B55" w:rsidRDefault="00011282" w:rsidP="00011282">
      <w:pPr>
        <w:rPr>
          <w:rFonts w:ascii="Arial" w:eastAsia="Times New Roman" w:hAnsi="Arial" w:cs="Arial"/>
          <w:color w:val="222222"/>
          <w:shd w:val="clear" w:color="auto" w:fill="FFFFFF"/>
        </w:rPr>
      </w:pPr>
      <w:del w:id="14" w:author="Vladimir M. Sloutsky" w:date="2019-09-04T16:58:00Z">
        <w:r w:rsidRPr="00011282" w:rsidDel="00CA582A">
          <w:rPr>
            <w:rFonts w:ascii="Arial" w:eastAsia="Times New Roman" w:hAnsi="Arial" w:cs="Arial"/>
            <w:color w:val="222222"/>
            <w:shd w:val="clear" w:color="auto" w:fill="FFFFFF"/>
          </w:rPr>
          <w:delText xml:space="preserve">        </w:delText>
        </w:r>
      </w:del>
      <w:proofErr w:type="gramStart"/>
      <w:r w:rsidRPr="00011282">
        <w:rPr>
          <w:rFonts w:ascii="Arial" w:eastAsia="Times New Roman" w:hAnsi="Arial" w:cs="Arial"/>
          <w:color w:val="222222"/>
          <w:shd w:val="clear" w:color="auto" w:fill="FFFFFF"/>
        </w:rPr>
        <w:t>So</w:t>
      </w:r>
      <w:proofErr w:type="gramEnd"/>
      <w:r w:rsidRPr="00011282">
        <w:rPr>
          <w:rFonts w:ascii="Arial" w:eastAsia="Times New Roman" w:hAnsi="Arial" w:cs="Arial"/>
          <w:color w:val="222222"/>
          <w:shd w:val="clear" w:color="auto" w:fill="FFFFFF"/>
        </w:rPr>
        <w:t xml:space="preserve"> then what does systematic mean? Taking a closer look at "systematic exploration" reveals that children are not engaging in STRATEGIC exploration - indeed the children in the Baseline condition are doing something quite strange - despite only 4 locations and 100 trials, with consistent reward behind each image, children seem unable to learn (even by the 80th trial/last epoch!!) the location of the high reward value. </w:t>
      </w:r>
    </w:p>
    <w:p w:rsidR="00F162A4" w:rsidRDefault="00F162A4" w:rsidP="00011282">
      <w:pPr>
        <w:rPr>
          <w:rFonts w:ascii="Arial" w:eastAsia="Times New Roman" w:hAnsi="Arial" w:cs="Arial"/>
          <w:color w:val="222222"/>
          <w:shd w:val="clear" w:color="auto" w:fill="FFFFFF"/>
        </w:rPr>
      </w:pPr>
    </w:p>
    <w:p w:rsidR="00F162A4" w:rsidRDefault="00F162A4" w:rsidP="00F162A4">
      <w:pPr>
        <w:ind w:left="720"/>
        <w:rPr>
          <w:rFonts w:ascii="Arial" w:eastAsia="Times New Roman" w:hAnsi="Arial" w:cs="Arial"/>
          <w:color w:val="222222"/>
          <w:shd w:val="clear" w:color="auto" w:fill="FFFFFF"/>
        </w:rPr>
      </w:pPr>
      <w:commentRangeStart w:id="15"/>
      <w:r>
        <w:rPr>
          <w:rFonts w:ascii="Arial" w:eastAsia="Times New Roman" w:hAnsi="Arial" w:cs="Arial"/>
          <w:color w:val="222222"/>
          <w:shd w:val="clear" w:color="auto" w:fill="FFFFFF"/>
        </w:rPr>
        <w:t xml:space="preserve">Indeed, it is important to differentiate children’s choice behavior from strategic or directed exploration. Our hypothesis is that </w:t>
      </w:r>
      <w:r w:rsidR="00047820">
        <w:rPr>
          <w:rFonts w:ascii="Arial" w:eastAsia="Times New Roman" w:hAnsi="Arial" w:cs="Arial"/>
          <w:color w:val="222222"/>
          <w:shd w:val="clear" w:color="auto" w:fill="FFFFFF"/>
        </w:rPr>
        <w:t xml:space="preserve">immature </w:t>
      </w:r>
      <w:r>
        <w:rPr>
          <w:rFonts w:ascii="Arial" w:eastAsia="Times New Roman" w:hAnsi="Arial" w:cs="Arial"/>
          <w:color w:val="222222"/>
          <w:shd w:val="clear" w:color="auto" w:fill="FFFFFF"/>
        </w:rPr>
        <w:t>attention</w:t>
      </w:r>
      <w:r w:rsidR="00047820">
        <w:rPr>
          <w:rFonts w:ascii="Arial" w:eastAsia="Times New Roman" w:hAnsi="Arial" w:cs="Arial"/>
          <w:color w:val="222222"/>
          <w:shd w:val="clear" w:color="auto" w:fill="FFFFFF"/>
        </w:rPr>
        <w:t xml:space="preserve"> control</w:t>
      </w:r>
      <w:r>
        <w:rPr>
          <w:rFonts w:ascii="Arial" w:eastAsia="Times New Roman" w:hAnsi="Arial" w:cs="Arial"/>
          <w:color w:val="222222"/>
          <w:shd w:val="clear" w:color="auto" w:fill="FFFFFF"/>
        </w:rPr>
        <w:t xml:space="preserve"> and other mechanisms produce behavior that samples the environment in a systematic way, but that children are not engaging in exploration in a</w:t>
      </w:r>
      <w:r w:rsidR="00047820">
        <w:rPr>
          <w:rFonts w:ascii="Arial" w:eastAsia="Times New Roman" w:hAnsi="Arial" w:cs="Arial"/>
          <w:color w:val="222222"/>
          <w:shd w:val="clear" w:color="auto" w:fill="FFFFFF"/>
        </w:rPr>
        <w:t xml:space="preserve"> strategic or</w:t>
      </w:r>
      <w:r>
        <w:rPr>
          <w:rFonts w:ascii="Arial" w:eastAsia="Times New Roman" w:hAnsi="Arial" w:cs="Arial"/>
          <w:color w:val="222222"/>
          <w:shd w:val="clear" w:color="auto" w:fill="FFFFFF"/>
        </w:rPr>
        <w:t xml:space="preserve"> goal-directed manner. </w:t>
      </w:r>
      <w:r w:rsidR="007E1177">
        <w:rPr>
          <w:rFonts w:ascii="Arial" w:eastAsia="Times New Roman" w:hAnsi="Arial" w:cs="Arial"/>
          <w:color w:val="222222"/>
          <w:shd w:val="clear" w:color="auto" w:fill="FFFFFF"/>
        </w:rPr>
        <w:t xml:space="preserve">We’ve adjusted the text </w:t>
      </w:r>
      <w:r w:rsidR="00BA7F40">
        <w:rPr>
          <w:rFonts w:ascii="Arial" w:eastAsia="Times New Roman" w:hAnsi="Arial" w:cs="Arial"/>
          <w:color w:val="222222"/>
          <w:shd w:val="clear" w:color="auto" w:fill="FFFFFF"/>
        </w:rPr>
        <w:t xml:space="preserve">in the Introduction </w:t>
      </w:r>
      <w:r w:rsidR="007E1177">
        <w:rPr>
          <w:rFonts w:ascii="Arial" w:eastAsia="Times New Roman" w:hAnsi="Arial" w:cs="Arial"/>
          <w:color w:val="222222"/>
          <w:shd w:val="clear" w:color="auto" w:fill="FFFFFF"/>
        </w:rPr>
        <w:t xml:space="preserve">to make this distinction clearer (pg. </w:t>
      </w:r>
      <w:r w:rsidR="00BA7F40">
        <w:rPr>
          <w:rFonts w:ascii="Arial" w:eastAsia="Times New Roman" w:hAnsi="Arial" w:cs="Arial"/>
          <w:color w:val="222222"/>
          <w:shd w:val="clear" w:color="auto" w:fill="FFFFFF"/>
        </w:rPr>
        <w:t>4-5</w:t>
      </w:r>
      <w:r w:rsidR="007E1177">
        <w:rPr>
          <w:rFonts w:ascii="Arial" w:eastAsia="Times New Roman" w:hAnsi="Arial" w:cs="Arial"/>
          <w:color w:val="222222"/>
          <w:shd w:val="clear" w:color="auto" w:fill="FFFFFF"/>
        </w:rPr>
        <w:t>).</w:t>
      </w:r>
      <w:r w:rsidR="00185598">
        <w:rPr>
          <w:rFonts w:ascii="Arial" w:eastAsia="Times New Roman" w:hAnsi="Arial" w:cs="Arial"/>
          <w:color w:val="222222"/>
          <w:shd w:val="clear" w:color="auto" w:fill="FFFFFF"/>
        </w:rPr>
        <w:t xml:space="preserve"> </w:t>
      </w:r>
      <w:commentRangeEnd w:id="15"/>
      <w:r w:rsidR="00CA582A">
        <w:rPr>
          <w:rStyle w:val="CommentReference"/>
        </w:rPr>
        <w:commentReference w:id="15"/>
      </w:r>
    </w:p>
    <w:p w:rsidR="00C97B55" w:rsidRDefault="00C97B55" w:rsidP="00011282">
      <w:pPr>
        <w:rPr>
          <w:rFonts w:ascii="Arial" w:eastAsia="Times New Roman" w:hAnsi="Arial" w:cs="Arial"/>
          <w:color w:val="222222"/>
          <w:shd w:val="clear" w:color="auto" w:fill="FFFFFF"/>
        </w:rPr>
      </w:pPr>
    </w:p>
    <w:p w:rsidR="00C97B55" w:rsidRPr="007E1177" w:rsidRDefault="00F162A4" w:rsidP="007E1177">
      <w:pPr>
        <w:ind w:left="720"/>
      </w:pPr>
      <w:r>
        <w:rPr>
          <w:rFonts w:ascii="Arial" w:eastAsia="Times New Roman" w:hAnsi="Arial" w:cs="Arial"/>
          <w:color w:val="222222"/>
          <w:shd w:val="clear" w:color="auto" w:fill="FFFFFF"/>
        </w:rPr>
        <w:t xml:space="preserve">We agree that children are doing something </w:t>
      </w:r>
      <w:commentRangeStart w:id="16"/>
      <w:r>
        <w:rPr>
          <w:rFonts w:ascii="Arial" w:eastAsia="Times New Roman" w:hAnsi="Arial" w:cs="Arial"/>
          <w:color w:val="222222"/>
          <w:shd w:val="clear" w:color="auto" w:fill="FFFFFF"/>
        </w:rPr>
        <w:t>quite strange</w:t>
      </w:r>
      <w:commentRangeEnd w:id="16"/>
      <w:r w:rsidR="00CA582A">
        <w:rPr>
          <w:rStyle w:val="CommentReference"/>
        </w:rPr>
        <w:commentReference w:id="16"/>
      </w:r>
      <w:r>
        <w:rPr>
          <w:rFonts w:ascii="Arial" w:eastAsia="Times New Roman" w:hAnsi="Arial" w:cs="Arial"/>
          <w:color w:val="222222"/>
          <w:shd w:val="clear" w:color="auto" w:fill="FFFFFF"/>
        </w:rPr>
        <w:t xml:space="preserve">, but do not believe it is that they do not learn. </w:t>
      </w:r>
      <w:r w:rsidR="007E1177">
        <w:rPr>
          <w:rFonts w:ascii="Arial" w:eastAsia="Times New Roman" w:hAnsi="Arial" w:cs="Arial"/>
          <w:color w:val="222222"/>
          <w:shd w:val="clear" w:color="auto" w:fill="FFFFFF"/>
        </w:rPr>
        <w:t>In fact</w:t>
      </w:r>
      <w:r w:rsidR="00B56381">
        <w:rPr>
          <w:rFonts w:ascii="Arial" w:eastAsia="Times New Roman" w:hAnsi="Arial" w:cs="Arial"/>
          <w:color w:val="222222"/>
          <w:shd w:val="clear" w:color="auto" w:fill="FFFFFF"/>
        </w:rPr>
        <w:t>,</w:t>
      </w:r>
      <w:r w:rsidR="007E1177">
        <w:rPr>
          <w:rFonts w:ascii="Arial" w:eastAsia="Times New Roman" w:hAnsi="Arial" w:cs="Arial"/>
          <w:color w:val="222222"/>
          <w:shd w:val="clear" w:color="auto" w:fill="FFFFFF"/>
        </w:rPr>
        <w:t xml:space="preserve"> in our </w:t>
      </w:r>
      <w:r w:rsidR="00AF1B7A">
        <w:rPr>
          <w:rFonts w:ascii="Arial" w:eastAsia="Times New Roman" w:hAnsi="Arial" w:cs="Arial"/>
          <w:color w:val="222222"/>
          <w:shd w:val="clear" w:color="auto" w:fill="FFFFFF"/>
        </w:rPr>
        <w:t>previous</w:t>
      </w:r>
      <w:r w:rsidR="007E1177">
        <w:rPr>
          <w:rFonts w:ascii="Arial" w:eastAsia="Times New Roman" w:hAnsi="Arial" w:cs="Arial"/>
          <w:color w:val="222222"/>
          <w:shd w:val="clear" w:color="auto" w:fill="FFFFFF"/>
        </w:rPr>
        <w:t xml:space="preserve"> study (</w:t>
      </w:r>
      <w:hyperlink r:id="rId7" w:history="1">
        <w:r w:rsidR="007E1177">
          <w:rPr>
            <w:rStyle w:val="Hyperlink"/>
          </w:rPr>
          <w:t>https://psyarxiv.com/72sfx/</w:t>
        </w:r>
      </w:hyperlink>
      <w:r w:rsidR="007E1177">
        <w:rPr>
          <w:rFonts w:ascii="Arial" w:eastAsia="Times New Roman" w:hAnsi="Arial" w:cs="Arial"/>
          <w:color w:val="222222"/>
          <w:shd w:val="clear" w:color="auto" w:fill="FFFFFF"/>
        </w:rPr>
        <w:t>), we found that almost all children knew which option was the highest at the end of the study, regardless of what type of strategy they employed</w:t>
      </w:r>
      <w:r w:rsidR="00047820">
        <w:rPr>
          <w:rFonts w:ascii="Arial" w:eastAsia="Times New Roman" w:hAnsi="Arial" w:cs="Arial"/>
          <w:color w:val="222222"/>
          <w:shd w:val="clear" w:color="auto" w:fill="FFFFFF"/>
        </w:rPr>
        <w:t xml:space="preserve"> or how often they chose that option in the last block of the experiment</w:t>
      </w:r>
      <w:r w:rsidR="007E1177">
        <w:rPr>
          <w:rFonts w:ascii="Arial" w:eastAsia="Times New Roman" w:hAnsi="Arial" w:cs="Arial"/>
          <w:color w:val="222222"/>
          <w:shd w:val="clear" w:color="auto" w:fill="FFFFFF"/>
        </w:rPr>
        <w:t xml:space="preserve">. </w:t>
      </w:r>
      <w:r w:rsidR="00CC0A19">
        <w:rPr>
          <w:rFonts w:ascii="Arial" w:eastAsia="Times New Roman" w:hAnsi="Arial" w:cs="Arial"/>
          <w:color w:val="222222"/>
          <w:shd w:val="clear" w:color="auto" w:fill="FFFFFF"/>
        </w:rPr>
        <w:t xml:space="preserve">Plate et al. 2018 report an analogous finding, wherein </w:t>
      </w:r>
      <w:r w:rsidR="00CC0A19" w:rsidRPr="00CC0A19">
        <w:rPr>
          <w:rFonts w:ascii="Arial" w:eastAsia="Times New Roman" w:hAnsi="Arial" w:cs="Arial"/>
          <w:color w:val="222222"/>
          <w:shd w:val="clear" w:color="auto" w:fill="FFFFFF"/>
        </w:rPr>
        <w:t>despite children accurately indicating the best option following a probabilistic learning task, they were</w:t>
      </w:r>
      <w:r w:rsidR="00CC0A19">
        <w:rPr>
          <w:rFonts w:ascii="Arial" w:eastAsia="Times New Roman" w:hAnsi="Arial" w:cs="Arial"/>
          <w:color w:val="222222"/>
          <w:shd w:val="clear" w:color="auto" w:fill="FFFFFF"/>
        </w:rPr>
        <w:t xml:space="preserve"> much</w:t>
      </w:r>
      <w:r w:rsidR="00CC0A19" w:rsidRPr="00CC0A19">
        <w:rPr>
          <w:rFonts w:ascii="Arial" w:eastAsia="Times New Roman" w:hAnsi="Arial" w:cs="Arial"/>
          <w:color w:val="222222"/>
          <w:shd w:val="clear" w:color="auto" w:fill="FFFFFF"/>
        </w:rPr>
        <w:t xml:space="preserve"> less likely than adults to maximize their choices toward that option</w:t>
      </w:r>
      <w:r w:rsidR="00CC0A19">
        <w:rPr>
          <w:rFonts w:ascii="Arial" w:eastAsia="Times New Roman" w:hAnsi="Arial" w:cs="Arial"/>
          <w:color w:val="222222"/>
          <w:shd w:val="clear" w:color="auto" w:fill="FFFFFF"/>
        </w:rPr>
        <w:t>.</w:t>
      </w:r>
    </w:p>
    <w:p w:rsidR="00C97B55" w:rsidRDefault="00C97B55" w:rsidP="00011282">
      <w:pPr>
        <w:rPr>
          <w:rFonts w:ascii="Arial" w:eastAsia="Times New Roman" w:hAnsi="Arial" w:cs="Arial"/>
          <w:color w:val="222222"/>
          <w:shd w:val="clear" w:color="auto" w:fill="FFFFFF"/>
        </w:rPr>
      </w:pPr>
    </w:p>
    <w:p w:rsidR="007E1177"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 xml:space="preserve">Or, perhaps, they are unwilling to choose that reward in favor of following this repetitive (probably clockwise or counterclockwise) search behavior. (What do these children think the goal of the task is?) </w:t>
      </w:r>
    </w:p>
    <w:p w:rsidR="007E1177" w:rsidRDefault="007E1177" w:rsidP="00011282">
      <w:pPr>
        <w:rPr>
          <w:rFonts w:ascii="Arial" w:eastAsia="Times New Roman" w:hAnsi="Arial" w:cs="Arial"/>
          <w:color w:val="222222"/>
          <w:shd w:val="clear" w:color="auto" w:fill="FFFFFF"/>
        </w:rPr>
      </w:pPr>
    </w:p>
    <w:p w:rsidR="007E1177" w:rsidRDefault="007E1177" w:rsidP="007E1177">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The instructions emphasize to children that they should try to get as many points (virtual candy) as they can, and that the more they get the more stickers they will earn. Most children seem to understand this and appear motivated to reach the benchmarks that indicate that they earned sticker. </w:t>
      </w:r>
      <w:r w:rsidR="00575362">
        <w:rPr>
          <w:rFonts w:ascii="Arial" w:eastAsia="Times New Roman" w:hAnsi="Arial" w:cs="Arial"/>
          <w:color w:val="222222"/>
          <w:shd w:val="clear" w:color="auto" w:fill="FFFFFF"/>
        </w:rPr>
        <w:t xml:space="preserve">Though they seem to understand the goal of the task, it is a critically important idea that children’s and adults’ decisions may be motivated by different goals. Children may be more motivated by learning than by performance. We’ve added some discussion of this to the General Discussion (pg. </w:t>
      </w:r>
      <w:r w:rsidR="004A7EE4">
        <w:rPr>
          <w:rFonts w:ascii="Arial" w:eastAsia="Times New Roman" w:hAnsi="Arial" w:cs="Arial"/>
          <w:color w:val="222222"/>
          <w:shd w:val="clear" w:color="auto" w:fill="FFFFFF"/>
        </w:rPr>
        <w:t>17</w:t>
      </w:r>
      <w:r w:rsidR="00575362">
        <w:rPr>
          <w:rFonts w:ascii="Arial" w:eastAsia="Times New Roman" w:hAnsi="Arial" w:cs="Arial"/>
          <w:color w:val="222222"/>
          <w:shd w:val="clear" w:color="auto" w:fill="FFFFFF"/>
        </w:rPr>
        <w:t>)</w:t>
      </w:r>
    </w:p>
    <w:p w:rsidR="007E1177" w:rsidRDefault="007E1177" w:rsidP="007E1177">
      <w:pPr>
        <w:ind w:left="720"/>
        <w:rPr>
          <w:rFonts w:ascii="Arial" w:eastAsia="Times New Roman" w:hAnsi="Arial" w:cs="Arial"/>
          <w:color w:val="222222"/>
          <w:shd w:val="clear" w:color="auto" w:fill="FFFFFF"/>
        </w:rPr>
      </w:pPr>
    </w:p>
    <w:p w:rsidR="007E1177" w:rsidRDefault="007E1177" w:rsidP="007E1177">
      <w:pPr>
        <w:ind w:left="720"/>
        <w:rPr>
          <w:rFonts w:ascii="Arial" w:eastAsia="Times New Roman" w:hAnsi="Arial" w:cs="Arial"/>
          <w:color w:val="222222"/>
          <w:shd w:val="clear" w:color="auto" w:fill="FFFFFF"/>
        </w:rPr>
      </w:pPr>
    </w:p>
    <w:p w:rsidR="00756547"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This is quite strange behavior, and we would be shocked to see adults behaving this way, over, say quickly learning and choosing the high reward value. But this point about what adults might do is important to the authors' logical claims. The implication that we can explain children's systematic exploration with attentional mechanisms implies that adults</w:t>
      </w:r>
      <w:r w:rsidR="00C97B55">
        <w:rPr>
          <w:rFonts w:ascii="Arial" w:eastAsia="Times New Roman" w:hAnsi="Arial" w:cs="Arial"/>
          <w:color w:val="222222"/>
        </w:rPr>
        <w:t xml:space="preserve"> </w:t>
      </w:r>
      <w:r w:rsidRPr="00011282">
        <w:rPr>
          <w:rFonts w:ascii="Arial" w:eastAsia="Times New Roman" w:hAnsi="Arial" w:cs="Arial"/>
          <w:color w:val="222222"/>
          <w:shd w:val="clear" w:color="auto" w:fill="FFFFFF"/>
        </w:rPr>
        <w:t xml:space="preserve">(who have fully developed PFC) should also show "systematic exploration" because they have another route to this important behavior (namely a developed PFC).  But, but I bet dollars to donuts that adults wouldn't. Instead, they would look like the children in the Confirmation group (where attention is influenced, but where children quickly learned the distribution and reasonably </w:t>
      </w:r>
      <w:proofErr w:type="spellStart"/>
      <w:r w:rsidRPr="00011282">
        <w:rPr>
          <w:rFonts w:ascii="Arial" w:eastAsia="Times New Roman" w:hAnsi="Arial" w:cs="Arial"/>
          <w:color w:val="222222"/>
          <w:shd w:val="clear" w:color="auto" w:fill="FFFFFF"/>
        </w:rPr>
        <w:t>begain</w:t>
      </w:r>
      <w:proofErr w:type="spellEnd"/>
      <w:r w:rsidRPr="00011282">
        <w:rPr>
          <w:rFonts w:ascii="Arial" w:eastAsia="Times New Roman" w:hAnsi="Arial" w:cs="Arial"/>
          <w:color w:val="222222"/>
          <w:shd w:val="clear" w:color="auto" w:fill="FFFFFF"/>
        </w:rPr>
        <w:t xml:space="preserve"> to probability match to the expected rewards.  The authors classify the Confirmation group as non-systematic exploration (based on their model) - but it seems odd to put this group that quickly honed in on the task goals and learned as non-systematic as the same general classification as a group that got conflicting salience/cue information and struggled with random exploration.</w:t>
      </w:r>
      <w:r w:rsidR="00756547">
        <w:rPr>
          <w:rFonts w:ascii="Arial" w:eastAsia="Times New Roman" w:hAnsi="Arial" w:cs="Arial"/>
          <w:color w:val="222222"/>
          <w:shd w:val="clear" w:color="auto" w:fill="FFFFFF"/>
        </w:rPr>
        <w:t xml:space="preserve"> </w:t>
      </w:r>
    </w:p>
    <w:p w:rsidR="00C97B55" w:rsidRDefault="00011282" w:rsidP="00756547">
      <w:pPr>
        <w:ind w:firstLine="720"/>
        <w:rPr>
          <w:rFonts w:ascii="Arial" w:eastAsia="Times New Roman" w:hAnsi="Arial" w:cs="Arial"/>
          <w:color w:val="222222"/>
          <w:shd w:val="clear" w:color="auto" w:fill="FFFFFF"/>
        </w:rPr>
      </w:pPr>
      <w:proofErr w:type="gramStart"/>
      <w:r w:rsidRPr="00011282">
        <w:rPr>
          <w:rFonts w:ascii="Arial" w:eastAsia="Times New Roman" w:hAnsi="Arial" w:cs="Arial"/>
          <w:color w:val="222222"/>
          <w:shd w:val="clear" w:color="auto" w:fill="FFFFFF"/>
        </w:rPr>
        <w:t>So</w:t>
      </w:r>
      <w:proofErr w:type="gramEnd"/>
      <w:r w:rsidRPr="00011282">
        <w:rPr>
          <w:rFonts w:ascii="Arial" w:eastAsia="Times New Roman" w:hAnsi="Arial" w:cs="Arial"/>
          <w:color w:val="222222"/>
          <w:shd w:val="clear" w:color="auto" w:fill="FFFFFF"/>
        </w:rPr>
        <w:t xml:space="preserve"> this all raises the question - what does "systematic" search really mean in this context and what would the authors predict adult behavior would look like?  The logical extension of the argument is that adults (who have developed PFC and don't need to depend on diffuse attention) would also show this "systematic search". We don't know if this is the case because adults aren't tested in a Baseline condition, but there is strong reason to believe it would not turn out this way (see Plate work again here). The claims are muddled in an attempt to shoe-horn this experiment into the broad attention theoretical packaging.</w:t>
      </w:r>
    </w:p>
    <w:p w:rsidR="00756547" w:rsidRDefault="00756547" w:rsidP="00011282">
      <w:pPr>
        <w:rPr>
          <w:rFonts w:ascii="Arial" w:eastAsia="Times New Roman" w:hAnsi="Arial" w:cs="Arial"/>
          <w:color w:val="222222"/>
          <w:shd w:val="clear" w:color="auto" w:fill="FFFFFF"/>
        </w:rPr>
      </w:pPr>
    </w:p>
    <w:p w:rsidR="00756547" w:rsidRDefault="00756547" w:rsidP="009B2E64">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Yes, it is quite clear that adults would not exhibit the type of systematic behavior that children exhibit</w:t>
      </w:r>
      <w:r w:rsidR="009B2E64">
        <w:rPr>
          <w:rFonts w:ascii="Arial" w:eastAsia="Times New Roman" w:hAnsi="Arial" w:cs="Arial"/>
          <w:color w:val="222222"/>
          <w:shd w:val="clear" w:color="auto" w:fill="FFFFFF"/>
        </w:rPr>
        <w:t xml:space="preserve"> in this task</w:t>
      </w:r>
      <w:r>
        <w:rPr>
          <w:rFonts w:ascii="Arial" w:eastAsia="Times New Roman" w:hAnsi="Arial" w:cs="Arial"/>
          <w:color w:val="222222"/>
          <w:shd w:val="clear" w:color="auto" w:fill="FFFFFF"/>
        </w:rPr>
        <w:t xml:space="preserve">. Our hypothesis is not that the PFC results in that type of behavior, but that PFC-controlled processes are necessary for the type of systematic or directed exploration that adults engage in—to direct exploration toward parts of the environment with greater uncertainty. There is very little uncertainty in our task, and so adults should quickly learn that only very little exploration is needed. </w:t>
      </w:r>
      <w:commentRangeStart w:id="17"/>
      <w:r w:rsidR="00B21E55">
        <w:rPr>
          <w:rFonts w:ascii="Arial" w:eastAsia="Times New Roman" w:hAnsi="Arial" w:cs="Arial"/>
          <w:color w:val="222222"/>
          <w:shd w:val="clear" w:color="auto" w:fill="FFFFFF"/>
        </w:rPr>
        <w:t xml:space="preserve">The prediction </w:t>
      </w:r>
      <w:r w:rsidR="009B2E64">
        <w:rPr>
          <w:rFonts w:ascii="Arial" w:eastAsia="Times New Roman" w:hAnsi="Arial" w:cs="Arial"/>
          <w:color w:val="222222"/>
          <w:shd w:val="clear" w:color="auto" w:fill="FFFFFF"/>
        </w:rPr>
        <w:t>for adults is that they</w:t>
      </w:r>
      <w:r w:rsidR="00B21E55">
        <w:rPr>
          <w:rFonts w:ascii="Arial" w:eastAsia="Times New Roman" w:hAnsi="Arial" w:cs="Arial"/>
          <w:color w:val="222222"/>
          <w:shd w:val="clear" w:color="auto" w:fill="FFFFFF"/>
        </w:rPr>
        <w:t xml:space="preserve"> would maximize reward in all conditions, and show only small effects of the saliency manipulation. </w:t>
      </w:r>
      <w:commentRangeEnd w:id="17"/>
      <w:r w:rsidR="00CA582A">
        <w:rPr>
          <w:rStyle w:val="CommentReference"/>
        </w:rPr>
        <w:commentReference w:id="17"/>
      </w:r>
      <w:r>
        <w:rPr>
          <w:rFonts w:ascii="Arial" w:eastAsia="Times New Roman" w:hAnsi="Arial" w:cs="Arial"/>
          <w:color w:val="222222"/>
          <w:shd w:val="clear" w:color="auto" w:fill="FFFFFF"/>
        </w:rPr>
        <w:t>Children are doing something quite different, which suggests little influence of these PFC-controlled processes,</w:t>
      </w:r>
      <w:r w:rsidR="009B2E64">
        <w:rPr>
          <w:rFonts w:ascii="Arial" w:eastAsia="Times New Roman" w:hAnsi="Arial" w:cs="Arial"/>
          <w:color w:val="222222"/>
          <w:shd w:val="clear" w:color="auto" w:fill="FFFFFF"/>
        </w:rPr>
        <w:t xml:space="preserve"> particularly</w:t>
      </w:r>
      <w:r>
        <w:rPr>
          <w:rFonts w:ascii="Arial" w:eastAsia="Times New Roman" w:hAnsi="Arial" w:cs="Arial"/>
          <w:color w:val="222222"/>
          <w:shd w:val="clear" w:color="auto" w:fill="FFFFFF"/>
        </w:rPr>
        <w:t xml:space="preserve"> since their behavior is not particularly effective at achieving their goals. </w:t>
      </w:r>
      <w:r w:rsidR="008B764E">
        <w:rPr>
          <w:rFonts w:ascii="Arial" w:eastAsia="Times New Roman" w:hAnsi="Arial" w:cs="Arial"/>
          <w:color w:val="222222"/>
          <w:shd w:val="clear" w:color="auto" w:fill="FFFFFF"/>
        </w:rPr>
        <w:t>Children’s</w:t>
      </w:r>
      <w:r>
        <w:rPr>
          <w:rFonts w:ascii="Arial" w:eastAsia="Times New Roman" w:hAnsi="Arial" w:cs="Arial"/>
          <w:color w:val="222222"/>
          <w:shd w:val="clear" w:color="auto" w:fill="FFFFFF"/>
        </w:rPr>
        <w:t xml:space="preserve"> behavior</w:t>
      </w:r>
      <w:r w:rsidR="009B2E64">
        <w:rPr>
          <w:rFonts w:ascii="Arial" w:eastAsia="Times New Roman" w:hAnsi="Arial" w:cs="Arial"/>
          <w:color w:val="222222"/>
          <w:shd w:val="clear" w:color="auto" w:fill="FFFFFF"/>
        </w:rPr>
        <w:t xml:space="preserve"> in the Baseline condition</w:t>
      </w:r>
      <w:r>
        <w:rPr>
          <w:rFonts w:ascii="Arial" w:eastAsia="Times New Roman" w:hAnsi="Arial" w:cs="Arial"/>
          <w:color w:val="222222"/>
          <w:shd w:val="clear" w:color="auto" w:fill="FFFFFF"/>
        </w:rPr>
        <w:t xml:space="preserve"> is characterized by systematic patterns of switching</w:t>
      </w:r>
      <w:r w:rsidR="009B2E64">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but we do not mean to imply that this is necessarily good or effective (in fact it leads to terrible performance in this task)</w:t>
      </w:r>
      <w:r w:rsidR="00B21E55">
        <w:rPr>
          <w:rFonts w:ascii="Arial" w:eastAsia="Times New Roman" w:hAnsi="Arial" w:cs="Arial"/>
          <w:color w:val="222222"/>
          <w:shd w:val="clear" w:color="auto" w:fill="FFFFFF"/>
        </w:rPr>
        <w:t xml:space="preserve">—and while their behavior differs in other important ways, both the Congruent and Competition condition show very little of these patterns that characterize children in the Baseline condition so strongly. </w:t>
      </w:r>
    </w:p>
    <w:p w:rsidR="00B21E55" w:rsidRDefault="00B21E55" w:rsidP="00756547">
      <w:pPr>
        <w:ind w:left="720"/>
        <w:rPr>
          <w:rFonts w:ascii="Arial" w:eastAsia="Times New Roman" w:hAnsi="Arial" w:cs="Arial"/>
          <w:color w:val="222222"/>
          <w:shd w:val="clear" w:color="auto" w:fill="FFFFFF"/>
        </w:rPr>
      </w:pPr>
    </w:p>
    <w:p w:rsidR="00756547" w:rsidRDefault="00756547" w:rsidP="00756547">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We’ve adjusted the wording in the Introduction</w:t>
      </w:r>
      <w:r w:rsidR="00B21E55">
        <w:rPr>
          <w:rFonts w:ascii="Arial" w:eastAsia="Times New Roman" w:hAnsi="Arial" w:cs="Arial"/>
          <w:color w:val="222222"/>
          <w:shd w:val="clear" w:color="auto" w:fill="FFFFFF"/>
        </w:rPr>
        <w:t xml:space="preserve"> </w:t>
      </w:r>
      <w:r w:rsidR="009B2E64">
        <w:rPr>
          <w:rFonts w:ascii="Arial" w:eastAsia="Times New Roman" w:hAnsi="Arial" w:cs="Arial"/>
          <w:color w:val="222222"/>
          <w:shd w:val="clear" w:color="auto" w:fill="FFFFFF"/>
        </w:rPr>
        <w:t>and</w:t>
      </w:r>
      <w:r w:rsidR="00B21E55">
        <w:rPr>
          <w:rFonts w:ascii="Arial" w:eastAsia="Times New Roman" w:hAnsi="Arial" w:cs="Arial"/>
          <w:color w:val="222222"/>
          <w:shd w:val="clear" w:color="auto" w:fill="FFFFFF"/>
        </w:rPr>
        <w:t xml:space="preserve"> Discussion</w:t>
      </w:r>
      <w:r>
        <w:rPr>
          <w:rFonts w:ascii="Arial" w:eastAsia="Times New Roman" w:hAnsi="Arial" w:cs="Arial"/>
          <w:color w:val="222222"/>
          <w:shd w:val="clear" w:color="auto" w:fill="FFFFFF"/>
        </w:rPr>
        <w:t xml:space="preserve"> to better explain what we believe children are doing, what we mean by ‘systematic’, how it differs from what adults do (pg. </w:t>
      </w:r>
      <w:r w:rsidR="00332733">
        <w:rPr>
          <w:rFonts w:ascii="Arial" w:eastAsia="Times New Roman" w:hAnsi="Arial" w:cs="Arial"/>
          <w:color w:val="222222"/>
          <w:shd w:val="clear" w:color="auto" w:fill="FFFFFF"/>
        </w:rPr>
        <w:t>4</w:t>
      </w:r>
      <w:r>
        <w:rPr>
          <w:rFonts w:ascii="Arial" w:eastAsia="Times New Roman" w:hAnsi="Arial" w:cs="Arial"/>
          <w:color w:val="222222"/>
          <w:shd w:val="clear" w:color="auto" w:fill="FFFFFF"/>
        </w:rPr>
        <w:t xml:space="preserve">). Additionally, a sample of adults was collected </w:t>
      </w:r>
      <w:r w:rsidR="009B2E64">
        <w:rPr>
          <w:rFonts w:ascii="Arial" w:eastAsia="Times New Roman" w:hAnsi="Arial" w:cs="Arial"/>
          <w:color w:val="222222"/>
          <w:shd w:val="clear" w:color="auto" w:fill="FFFFFF"/>
        </w:rPr>
        <w:t xml:space="preserve">and analyzed in </w:t>
      </w:r>
      <w:r w:rsidR="00B21E55">
        <w:rPr>
          <w:rFonts w:ascii="Arial" w:eastAsia="Times New Roman" w:hAnsi="Arial" w:cs="Arial"/>
          <w:color w:val="222222"/>
          <w:shd w:val="clear" w:color="auto" w:fill="FFFFFF"/>
        </w:rPr>
        <w:t>compar</w:t>
      </w:r>
      <w:r w:rsidR="009B2E64">
        <w:rPr>
          <w:rFonts w:ascii="Arial" w:eastAsia="Times New Roman" w:hAnsi="Arial" w:cs="Arial"/>
          <w:color w:val="222222"/>
          <w:shd w:val="clear" w:color="auto" w:fill="FFFFFF"/>
        </w:rPr>
        <w:t>ison</w:t>
      </w:r>
      <w:r w:rsidR="00B21E55">
        <w:rPr>
          <w:rFonts w:ascii="Arial" w:eastAsia="Times New Roman" w:hAnsi="Arial" w:cs="Arial"/>
          <w:color w:val="222222"/>
          <w:shd w:val="clear" w:color="auto" w:fill="FFFFFF"/>
        </w:rPr>
        <w:t xml:space="preserve"> to children, and our predictions for </w:t>
      </w:r>
      <w:r w:rsidR="009B2E64">
        <w:rPr>
          <w:rFonts w:ascii="Arial" w:eastAsia="Times New Roman" w:hAnsi="Arial" w:cs="Arial"/>
          <w:color w:val="222222"/>
          <w:shd w:val="clear" w:color="auto" w:fill="FFFFFF"/>
        </w:rPr>
        <w:t>both</w:t>
      </w:r>
      <w:r w:rsidR="00B21E55">
        <w:rPr>
          <w:rFonts w:ascii="Arial" w:eastAsia="Times New Roman" w:hAnsi="Arial" w:cs="Arial"/>
          <w:color w:val="222222"/>
          <w:shd w:val="clear" w:color="auto" w:fill="FFFFFF"/>
        </w:rPr>
        <w:t xml:space="preserve"> group</w:t>
      </w:r>
      <w:r w:rsidR="009B2E64">
        <w:rPr>
          <w:rFonts w:ascii="Arial" w:eastAsia="Times New Roman" w:hAnsi="Arial" w:cs="Arial"/>
          <w:color w:val="222222"/>
          <w:shd w:val="clear" w:color="auto" w:fill="FFFFFF"/>
        </w:rPr>
        <w:t>s</w:t>
      </w:r>
      <w:r w:rsidR="00B21E55">
        <w:rPr>
          <w:rFonts w:ascii="Arial" w:eastAsia="Times New Roman" w:hAnsi="Arial" w:cs="Arial"/>
          <w:color w:val="222222"/>
          <w:shd w:val="clear" w:color="auto" w:fill="FFFFFF"/>
        </w:rPr>
        <w:t xml:space="preserve"> is laid out in the introduction (pg. </w:t>
      </w:r>
      <w:r w:rsidR="00332733">
        <w:rPr>
          <w:rFonts w:ascii="Arial" w:eastAsia="Times New Roman" w:hAnsi="Arial" w:cs="Arial"/>
          <w:color w:val="222222"/>
          <w:shd w:val="clear" w:color="auto" w:fill="FFFFFF"/>
        </w:rPr>
        <w:t>5-6</w:t>
      </w:r>
      <w:r w:rsidR="00B21E55">
        <w:rPr>
          <w:rFonts w:ascii="Arial" w:eastAsia="Times New Roman" w:hAnsi="Arial" w:cs="Arial"/>
          <w:color w:val="222222"/>
          <w:shd w:val="clear" w:color="auto" w:fill="FFFFFF"/>
        </w:rPr>
        <w:t>).</w:t>
      </w:r>
    </w:p>
    <w:p w:rsidR="00C97B55"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rPr>
        <w:br/>
      </w:r>
      <w:r w:rsidRPr="00011282">
        <w:rPr>
          <w:rFonts w:ascii="Arial" w:eastAsia="Times New Roman" w:hAnsi="Arial" w:cs="Arial"/>
          <w:color w:val="222222"/>
        </w:rPr>
        <w:br/>
      </w:r>
      <w:commentRangeStart w:id="18"/>
      <w:commentRangeStart w:id="19"/>
      <w:r w:rsidRPr="00011282">
        <w:rPr>
          <w:rFonts w:ascii="Arial" w:eastAsia="Times New Roman" w:hAnsi="Arial" w:cs="Arial"/>
          <w:color w:val="222222"/>
          <w:shd w:val="clear" w:color="auto" w:fill="FFFFFF"/>
        </w:rPr>
        <w:t xml:space="preserve">Overall, </w:t>
      </w:r>
      <w:commentRangeEnd w:id="18"/>
      <w:r w:rsidR="00BF0CDD">
        <w:rPr>
          <w:rStyle w:val="CommentReference"/>
        </w:rPr>
        <w:commentReference w:id="18"/>
      </w:r>
      <w:commentRangeEnd w:id="19"/>
      <w:r w:rsidR="00217C95">
        <w:rPr>
          <w:rStyle w:val="CommentReference"/>
        </w:rPr>
        <w:commentReference w:id="19"/>
      </w:r>
      <w:r w:rsidRPr="00011282">
        <w:rPr>
          <w:rFonts w:ascii="Arial" w:eastAsia="Times New Roman" w:hAnsi="Arial" w:cs="Arial"/>
          <w:color w:val="222222"/>
          <w:shd w:val="clear" w:color="auto" w:fill="FFFFFF"/>
        </w:rPr>
        <w:t xml:space="preserve">what the authors have is a lovely demonstration that when salience cues are aligned, children quickly learn reward distributions and probability match to those rewards.  When those cues are in conflict, it taxes the system and children resort to a random search response.  Under baseline conditions, children appear to miss the goal of the task (to maximize reward) or at least favor continued exploration, involving a </w:t>
      </w:r>
      <w:commentRangeStart w:id="20"/>
      <w:r w:rsidRPr="00011282">
        <w:rPr>
          <w:rFonts w:ascii="Arial" w:eastAsia="Times New Roman" w:hAnsi="Arial" w:cs="Arial"/>
          <w:color w:val="222222"/>
          <w:shd w:val="clear" w:color="auto" w:fill="FFFFFF"/>
        </w:rPr>
        <w:t>routine one-after-the-next switching pattern</w:t>
      </w:r>
      <w:commentRangeEnd w:id="20"/>
      <w:r w:rsidR="00217C95">
        <w:rPr>
          <w:rStyle w:val="CommentReference"/>
        </w:rPr>
        <w:commentReference w:id="20"/>
      </w:r>
      <w:r w:rsidRPr="00011282">
        <w:rPr>
          <w:rFonts w:ascii="Arial" w:eastAsia="Times New Roman" w:hAnsi="Arial" w:cs="Arial"/>
          <w:color w:val="222222"/>
          <w:shd w:val="clear" w:color="auto" w:fill="FFFFFF"/>
        </w:rPr>
        <w:t xml:space="preserve">.  These are fine results (and convergent with </w:t>
      </w:r>
      <w:proofErr w:type="spellStart"/>
      <w:r w:rsidRPr="00011282">
        <w:rPr>
          <w:rFonts w:ascii="Arial" w:eastAsia="Times New Roman" w:hAnsi="Arial" w:cs="Arial"/>
          <w:color w:val="222222"/>
          <w:shd w:val="clear" w:color="auto" w:fill="FFFFFF"/>
        </w:rPr>
        <w:t>Rista</w:t>
      </w:r>
      <w:proofErr w:type="spellEnd"/>
      <w:r w:rsidRPr="00011282">
        <w:rPr>
          <w:rFonts w:ascii="Arial" w:eastAsia="Times New Roman" w:hAnsi="Arial" w:cs="Arial"/>
          <w:color w:val="222222"/>
          <w:shd w:val="clear" w:color="auto" w:fill="FFFFFF"/>
        </w:rPr>
        <w:t xml:space="preserve"> Plat's recent paper showing developmental change in search-to-maximization behavior in a pseudo k-arm bandit task); furthermore</w:t>
      </w:r>
      <w:r w:rsidR="00B56381">
        <w:rPr>
          <w:rFonts w:ascii="Arial" w:eastAsia="Times New Roman" w:hAnsi="Arial" w:cs="Arial"/>
          <w:color w:val="222222"/>
          <w:shd w:val="clear" w:color="auto" w:fill="FFFFFF"/>
        </w:rPr>
        <w:t>,</w:t>
      </w:r>
      <w:r w:rsidRPr="00011282">
        <w:rPr>
          <w:rFonts w:ascii="Arial" w:eastAsia="Times New Roman" w:hAnsi="Arial" w:cs="Arial"/>
          <w:color w:val="222222"/>
          <w:shd w:val="clear" w:color="auto" w:fill="FFFFFF"/>
        </w:rPr>
        <w:t xml:space="preserve"> the modeling provides a nice peek into their interpretation.  I simply don't feel that the high-level "dressing" makes sense.  Unfortunately, without this dressing, it also becomes a question of whether these results are "big picture" enough to fit into Cognition's already high bar. </w:t>
      </w:r>
    </w:p>
    <w:p w:rsidR="00C97B55" w:rsidRDefault="00C97B55" w:rsidP="00011282">
      <w:pPr>
        <w:rPr>
          <w:rFonts w:ascii="Arial" w:eastAsia="Times New Roman" w:hAnsi="Arial" w:cs="Arial"/>
          <w:color w:val="222222"/>
          <w:shd w:val="clear" w:color="auto" w:fill="FFFFFF"/>
        </w:rPr>
      </w:pPr>
    </w:p>
    <w:p w:rsidR="00C97B55" w:rsidRDefault="00C97B55" w:rsidP="00B21E55">
      <w:pPr>
        <w:ind w:left="720"/>
        <w:rPr>
          <w:rFonts w:ascii="Arial" w:eastAsia="Times New Roman" w:hAnsi="Arial" w:cs="Arial"/>
          <w:color w:val="222222"/>
          <w:shd w:val="clear" w:color="auto" w:fill="FFFFFF"/>
        </w:rPr>
      </w:pPr>
    </w:p>
    <w:p w:rsidR="00C97B55" w:rsidRDefault="00C97B55" w:rsidP="00011282">
      <w:pPr>
        <w:rPr>
          <w:rFonts w:ascii="Arial" w:eastAsia="Times New Roman" w:hAnsi="Arial" w:cs="Arial"/>
          <w:color w:val="222222"/>
          <w:shd w:val="clear" w:color="auto" w:fill="FFFFFF"/>
        </w:rPr>
      </w:pPr>
    </w:p>
    <w:p w:rsidR="00C97B55"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Minor notes:</w:t>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 It would be great to see the best fitting Beta parameters graphed out like the Phi Figure 4.</w:t>
      </w:r>
    </w:p>
    <w:p w:rsidR="00172D6E" w:rsidRDefault="00172D6E" w:rsidP="00172D6E">
      <w:pPr>
        <w:ind w:left="720"/>
        <w:rPr>
          <w:rFonts w:ascii="Arial" w:eastAsia="Times New Roman" w:hAnsi="Arial" w:cs="Arial"/>
          <w:color w:val="222222"/>
          <w:shd w:val="clear" w:color="auto" w:fill="FFFFFF"/>
        </w:rPr>
      </w:pPr>
    </w:p>
    <w:p w:rsidR="00172D6E" w:rsidRDefault="00172D6E" w:rsidP="00172D6E">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We’ve added a </w:t>
      </w:r>
      <w:r w:rsidR="00375F7E">
        <w:rPr>
          <w:rFonts w:ascii="Arial" w:eastAsia="Times New Roman" w:hAnsi="Arial" w:cs="Arial"/>
          <w:color w:val="222222"/>
          <w:shd w:val="clear" w:color="auto" w:fill="FFFFFF"/>
        </w:rPr>
        <w:t>figure with graphs</w:t>
      </w:r>
      <w:r>
        <w:rPr>
          <w:rFonts w:ascii="Arial" w:eastAsia="Times New Roman" w:hAnsi="Arial" w:cs="Arial"/>
          <w:color w:val="222222"/>
          <w:shd w:val="clear" w:color="auto" w:fill="FFFFFF"/>
        </w:rPr>
        <w:t xml:space="preserve"> of the best-fitting Beta parameters.</w:t>
      </w:r>
    </w:p>
    <w:p w:rsidR="00C97B55"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rPr>
        <w:br/>
      </w:r>
      <w:r w:rsidRPr="00011282">
        <w:rPr>
          <w:rFonts w:ascii="Arial" w:eastAsia="Times New Roman" w:hAnsi="Arial" w:cs="Arial"/>
          <w:color w:val="222222"/>
          <w:shd w:val="clear" w:color="auto" w:fill="FFFFFF"/>
        </w:rPr>
        <w:t> - Page 4: Typo in this sentence "Distributed attention early in life children may be a sacrifice…"</w:t>
      </w:r>
    </w:p>
    <w:p w:rsidR="00C97B55" w:rsidRDefault="00C97B55" w:rsidP="00011282">
      <w:pPr>
        <w:rPr>
          <w:rFonts w:ascii="Arial" w:eastAsia="Times New Roman" w:hAnsi="Arial" w:cs="Arial"/>
          <w:color w:val="222222"/>
          <w:shd w:val="clear" w:color="auto" w:fill="FFFFFF"/>
        </w:rPr>
      </w:pPr>
    </w:p>
    <w:p w:rsidR="00C97B55" w:rsidRDefault="00C97B55" w:rsidP="00C97B55">
      <w:pPr>
        <w:ind w:left="630"/>
        <w:rPr>
          <w:rFonts w:ascii="Arial" w:eastAsia="Times New Roman" w:hAnsi="Arial" w:cs="Arial"/>
          <w:color w:val="222222"/>
        </w:rPr>
      </w:pPr>
      <w:r>
        <w:rPr>
          <w:rFonts w:ascii="Arial" w:eastAsia="Times New Roman" w:hAnsi="Arial" w:cs="Arial"/>
          <w:color w:val="222222"/>
        </w:rPr>
        <w:t xml:space="preserve">Thanks. This </w:t>
      </w:r>
      <w:del w:id="21" w:author="Vladimir M. Sloutsky" w:date="2019-09-04T17:06:00Z">
        <w:r w:rsidDel="00217C95">
          <w:rPr>
            <w:rFonts w:ascii="Arial" w:eastAsia="Times New Roman" w:hAnsi="Arial" w:cs="Arial"/>
            <w:color w:val="222222"/>
          </w:rPr>
          <w:delText>is now fixed</w:delText>
        </w:r>
      </w:del>
      <w:ins w:id="22" w:author="Vladimir M. Sloutsky" w:date="2019-09-04T17:06:00Z">
        <w:r w:rsidR="00217C95">
          <w:rPr>
            <w:rFonts w:ascii="Arial" w:eastAsia="Times New Roman" w:hAnsi="Arial" w:cs="Arial"/>
            <w:color w:val="222222"/>
          </w:rPr>
          <w:t xml:space="preserve">suggestion is fully </w:t>
        </w:r>
      </w:ins>
      <w:ins w:id="23" w:author="Vladimir M. Sloutsky" w:date="2019-09-04T17:07:00Z">
        <w:r w:rsidR="00217C95">
          <w:rPr>
            <w:rFonts w:ascii="Arial" w:eastAsia="Times New Roman" w:hAnsi="Arial" w:cs="Arial"/>
            <w:color w:val="222222"/>
          </w:rPr>
          <w:t>implemented</w:t>
        </w:r>
      </w:ins>
      <w:r>
        <w:rPr>
          <w:rFonts w:ascii="Arial" w:eastAsia="Times New Roman" w:hAnsi="Arial" w:cs="Arial"/>
          <w:color w:val="222222"/>
        </w:rPr>
        <w:t>.</w:t>
      </w:r>
    </w:p>
    <w:p w:rsidR="00C97B55" w:rsidRDefault="00C97B55" w:rsidP="00011282">
      <w:pPr>
        <w:rPr>
          <w:rFonts w:ascii="Arial" w:eastAsia="Times New Roman" w:hAnsi="Arial" w:cs="Arial"/>
          <w:color w:val="222222"/>
        </w:rPr>
      </w:pPr>
    </w:p>
    <w:p w:rsidR="00217C95" w:rsidRDefault="00011282" w:rsidP="00011282">
      <w:pPr>
        <w:rPr>
          <w:ins w:id="24" w:author="Vladimir M. Sloutsky" w:date="2019-09-04T17:07:00Z"/>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Missing lit references:</w:t>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xml:space="preserve">Plate, R. C., </w:t>
      </w:r>
      <w:proofErr w:type="spellStart"/>
      <w:r w:rsidRPr="00011282">
        <w:rPr>
          <w:rFonts w:ascii="Arial" w:eastAsia="Times New Roman" w:hAnsi="Arial" w:cs="Arial"/>
          <w:color w:val="222222"/>
          <w:shd w:val="clear" w:color="auto" w:fill="FFFFFF"/>
        </w:rPr>
        <w:t>Fulvio</w:t>
      </w:r>
      <w:proofErr w:type="spellEnd"/>
      <w:r w:rsidRPr="00011282">
        <w:rPr>
          <w:rFonts w:ascii="Arial" w:eastAsia="Times New Roman" w:hAnsi="Arial" w:cs="Arial"/>
          <w:color w:val="222222"/>
          <w:shd w:val="clear" w:color="auto" w:fill="FFFFFF"/>
        </w:rPr>
        <w:t>, J. M., Shutts, K., Green, C. S., &amp; Pollak, S. D. (2018). Probability Learning: Changes in Behavior Across Time and Development. Child development, 89(1), 205-218.</w:t>
      </w:r>
    </w:p>
    <w:p w:rsidR="00C97B55" w:rsidRDefault="00217C95" w:rsidP="00217C95">
      <w:pPr>
        <w:ind w:firstLine="720"/>
        <w:rPr>
          <w:rFonts w:ascii="Arial" w:eastAsia="Times New Roman" w:hAnsi="Arial" w:cs="Arial"/>
          <w:color w:val="222222"/>
        </w:rPr>
        <w:pPrChange w:id="25" w:author="Vladimir M. Sloutsky" w:date="2019-09-04T17:07:00Z">
          <w:pPr/>
        </w:pPrChange>
      </w:pPr>
      <w:ins w:id="26" w:author="Vladimir M. Sloutsky" w:date="2019-09-04T17:07:00Z">
        <w:r>
          <w:rPr>
            <w:rFonts w:ascii="Arial" w:eastAsia="Times New Roman" w:hAnsi="Arial" w:cs="Arial"/>
            <w:color w:val="222222"/>
          </w:rPr>
          <w:t>This reference is added to the revision.</w:t>
        </w:r>
      </w:ins>
      <w:r w:rsidR="00011282" w:rsidRPr="00011282">
        <w:rPr>
          <w:rFonts w:ascii="Arial" w:eastAsia="Times New Roman" w:hAnsi="Arial" w:cs="Arial"/>
          <w:color w:val="222222"/>
        </w:rPr>
        <w:br/>
      </w:r>
      <w:r w:rsidR="00011282" w:rsidRPr="00011282">
        <w:rPr>
          <w:rFonts w:ascii="Arial" w:eastAsia="Times New Roman" w:hAnsi="Arial" w:cs="Arial"/>
          <w:color w:val="222222"/>
        </w:rPr>
        <w:br/>
      </w:r>
      <w:r w:rsidR="00011282" w:rsidRPr="00011282">
        <w:rPr>
          <w:rFonts w:ascii="Arial" w:eastAsia="Times New Roman" w:hAnsi="Arial" w:cs="Arial"/>
          <w:color w:val="222222"/>
          <w:shd w:val="clear" w:color="auto" w:fill="FFFFFF"/>
        </w:rPr>
        <w:t>See Gopnik's recent papers making a similar argument about distributed attention and search:</w:t>
      </w:r>
      <w:r w:rsidR="00011282" w:rsidRPr="00011282">
        <w:rPr>
          <w:rFonts w:ascii="Arial" w:eastAsia="Times New Roman" w:hAnsi="Arial" w:cs="Arial"/>
          <w:color w:val="222222"/>
        </w:rPr>
        <w:br/>
      </w:r>
      <w:commentRangeStart w:id="27"/>
      <w:commentRangeStart w:id="28"/>
      <w:r w:rsidR="00011282" w:rsidRPr="00011282">
        <w:rPr>
          <w:rFonts w:ascii="Arial" w:eastAsia="Times New Roman" w:hAnsi="Arial" w:cs="Arial"/>
          <w:color w:val="222222"/>
          <w:shd w:val="clear" w:color="auto" w:fill="FFFFFF"/>
        </w:rPr>
        <w:t>The Philosophical Baby: What Children's Minds Tell Us About Truth, Love, and the Meaning of Life, by Alison Gopnik. Teaching Philosophy, 37(1), 118-122.  (</w:t>
      </w:r>
      <w:proofErr w:type="spellStart"/>
      <w:r w:rsidR="00011282" w:rsidRPr="00011282">
        <w:rPr>
          <w:rFonts w:ascii="Arial" w:eastAsia="Times New Roman" w:hAnsi="Arial" w:cs="Arial"/>
          <w:color w:val="222222"/>
          <w:shd w:val="clear" w:color="auto" w:fill="FFFFFF"/>
        </w:rPr>
        <w:t>Chapers</w:t>
      </w:r>
      <w:proofErr w:type="spellEnd"/>
      <w:r w:rsidR="00011282" w:rsidRPr="00011282">
        <w:rPr>
          <w:rFonts w:ascii="Arial" w:eastAsia="Times New Roman" w:hAnsi="Arial" w:cs="Arial"/>
          <w:color w:val="222222"/>
          <w:shd w:val="clear" w:color="auto" w:fill="FFFFFF"/>
        </w:rPr>
        <w:t xml:space="preserve"> on "Attention Spotlight/lantern")</w:t>
      </w:r>
      <w:r w:rsidR="00011282" w:rsidRPr="00011282">
        <w:rPr>
          <w:rFonts w:ascii="Arial" w:eastAsia="Times New Roman" w:hAnsi="Arial" w:cs="Arial"/>
          <w:color w:val="222222"/>
        </w:rPr>
        <w:br/>
      </w:r>
      <w:r w:rsidR="00011282" w:rsidRPr="00011282">
        <w:rPr>
          <w:rFonts w:ascii="Arial" w:eastAsia="Times New Roman" w:hAnsi="Arial" w:cs="Arial"/>
          <w:color w:val="222222"/>
        </w:rPr>
        <w:br/>
      </w:r>
      <w:r w:rsidR="00011282" w:rsidRPr="00011282">
        <w:rPr>
          <w:rFonts w:ascii="Arial" w:eastAsia="Times New Roman" w:hAnsi="Arial" w:cs="Arial"/>
          <w:color w:val="222222"/>
          <w:shd w:val="clear" w:color="auto" w:fill="FFFFFF"/>
        </w:rPr>
        <w:t>Gopnik, A. (2010). How babies think. Scientific American, 303(1), 76-81.</w:t>
      </w:r>
      <w:commentRangeEnd w:id="27"/>
      <w:r w:rsidR="00DC6368">
        <w:rPr>
          <w:rStyle w:val="CommentReference"/>
        </w:rPr>
        <w:commentReference w:id="27"/>
      </w:r>
      <w:commentRangeEnd w:id="28"/>
      <w:r>
        <w:rPr>
          <w:rStyle w:val="CommentReference"/>
        </w:rPr>
        <w:commentReference w:id="28"/>
      </w:r>
      <w:r w:rsidR="00011282" w:rsidRPr="00011282">
        <w:rPr>
          <w:rFonts w:ascii="Arial" w:eastAsia="Times New Roman" w:hAnsi="Arial" w:cs="Arial"/>
          <w:color w:val="222222"/>
        </w:rPr>
        <w:br/>
      </w:r>
      <w:r w:rsidR="00011282" w:rsidRPr="00011282">
        <w:rPr>
          <w:rFonts w:ascii="Arial" w:eastAsia="Times New Roman" w:hAnsi="Arial" w:cs="Arial"/>
          <w:color w:val="222222"/>
        </w:rPr>
        <w:br/>
      </w:r>
      <w:r w:rsidR="00011282" w:rsidRPr="00011282">
        <w:rPr>
          <w:rFonts w:ascii="Arial" w:eastAsia="Times New Roman" w:hAnsi="Arial" w:cs="Arial"/>
          <w:color w:val="222222"/>
        </w:rPr>
        <w:br/>
      </w:r>
      <w:r w:rsidR="00011282" w:rsidRPr="00011282">
        <w:rPr>
          <w:rFonts w:ascii="Arial" w:eastAsia="Times New Roman" w:hAnsi="Arial" w:cs="Arial"/>
          <w:color w:val="222222"/>
          <w:shd w:val="clear" w:color="auto" w:fill="FFFFFF"/>
        </w:rPr>
        <w:t>In sum, although the approach of modeling children's exploratory search behavior, and looking for roles of attention in mediating this process are among the most interesting questions, my primary concern is that the authors have situated this work in some big claims (for a short communication) and the data (as presented) don't adequately support them.</w:t>
      </w:r>
    </w:p>
    <w:p w:rsidR="00C97B55" w:rsidRDefault="00C97B55" w:rsidP="00011282">
      <w:pPr>
        <w:rPr>
          <w:rFonts w:ascii="Arial" w:eastAsia="Times New Roman" w:hAnsi="Arial" w:cs="Arial"/>
          <w:color w:val="222222"/>
        </w:rPr>
      </w:pPr>
    </w:p>
    <w:p w:rsidR="00C97B55" w:rsidRDefault="00C97B55" w:rsidP="00011282">
      <w:pPr>
        <w:rPr>
          <w:rFonts w:ascii="Arial" w:eastAsia="Times New Roman" w:hAnsi="Arial" w:cs="Arial"/>
          <w:color w:val="222222"/>
        </w:rPr>
      </w:pPr>
    </w:p>
    <w:p w:rsidR="00C97B55" w:rsidRDefault="00C97B55" w:rsidP="00011282">
      <w:pPr>
        <w:rPr>
          <w:rFonts w:ascii="Arial" w:eastAsia="Times New Roman" w:hAnsi="Arial" w:cs="Arial"/>
          <w:color w:val="222222"/>
        </w:rPr>
      </w:pPr>
    </w:p>
    <w:p w:rsidR="00C97B55" w:rsidRDefault="00C97B55" w:rsidP="00011282">
      <w:pPr>
        <w:rPr>
          <w:rFonts w:ascii="Arial" w:eastAsia="Times New Roman" w:hAnsi="Arial" w:cs="Arial"/>
          <w:color w:val="222222"/>
        </w:rPr>
      </w:pPr>
    </w:p>
    <w:p w:rsidR="00C97B55" w:rsidRDefault="00C97B55" w:rsidP="00011282">
      <w:pPr>
        <w:rPr>
          <w:rFonts w:ascii="Arial" w:eastAsia="Times New Roman" w:hAnsi="Arial" w:cs="Arial"/>
          <w:color w:val="222222"/>
        </w:rPr>
      </w:pPr>
    </w:p>
    <w:p w:rsidR="00C97B55" w:rsidRDefault="00C97B55" w:rsidP="00011282">
      <w:pPr>
        <w:rPr>
          <w:rFonts w:ascii="Arial" w:eastAsia="Times New Roman" w:hAnsi="Arial" w:cs="Arial"/>
          <w:color w:val="222222"/>
        </w:rPr>
      </w:pPr>
    </w:p>
    <w:p w:rsidR="00B72156"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Reviewer #2: This is an interesting and well-written report discussing the results of an elegant experiment (confirmed by modeling of behavioral responses) the purpose of which was to examine whether attentional mechanisms are causally related to the tendency for systematic exploration in young children. The findings support the conclusion that when attention is exogenously captured through salient stimuli in a choice task, systematic exploration decreases. This effect is not simply due to saliency, as salient stimuli were only chosen when they were compatible with the highest reward.</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I only have a few comments on the manuscript, as follows:</w:t>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xml:space="preserve">(1) Although it makes sense that the tendency for distributed attention in young children supports exploratory choice behavior, it would be important to expand on this relationship a little more in the introduction, especially with regards to systematicity. This relationship is currently stated, but not necessarily clearly supported by past literature or </w:t>
      </w:r>
      <w:proofErr w:type="gramStart"/>
      <w:r w:rsidRPr="00011282">
        <w:rPr>
          <w:rFonts w:ascii="Arial" w:eastAsia="Times New Roman" w:hAnsi="Arial" w:cs="Arial"/>
          <w:color w:val="222222"/>
          <w:shd w:val="clear" w:color="auto" w:fill="FFFFFF"/>
        </w:rPr>
        <w:t>other</w:t>
      </w:r>
      <w:proofErr w:type="gramEnd"/>
      <w:r w:rsidRPr="00011282">
        <w:rPr>
          <w:rFonts w:ascii="Arial" w:eastAsia="Times New Roman" w:hAnsi="Arial" w:cs="Arial"/>
          <w:color w:val="222222"/>
          <w:shd w:val="clear" w:color="auto" w:fill="FFFFFF"/>
        </w:rPr>
        <w:t xml:space="preserve"> argumentation. Perhaps a little more can be added on the Blanco &amp; Sloutsky paper under review.</w:t>
      </w:r>
    </w:p>
    <w:p w:rsidR="00B72156" w:rsidRDefault="00B72156" w:rsidP="00011282">
      <w:pPr>
        <w:rPr>
          <w:rFonts w:ascii="Arial" w:eastAsia="Times New Roman" w:hAnsi="Arial" w:cs="Arial"/>
          <w:color w:val="222222"/>
        </w:rPr>
      </w:pPr>
    </w:p>
    <w:p w:rsidR="00B72156" w:rsidRDefault="00B72156" w:rsidP="00B72156">
      <w:pPr>
        <w:ind w:left="720"/>
        <w:rPr>
          <w:rFonts w:ascii="Arial" w:eastAsia="Times New Roman" w:hAnsi="Arial" w:cs="Arial"/>
          <w:color w:val="222222"/>
        </w:rPr>
      </w:pPr>
      <w:commentRangeStart w:id="29"/>
      <w:commentRangeStart w:id="30"/>
      <w:r>
        <w:rPr>
          <w:rFonts w:ascii="Arial" w:eastAsia="Times New Roman" w:hAnsi="Arial" w:cs="Arial"/>
          <w:color w:val="222222"/>
        </w:rPr>
        <w:t xml:space="preserve">We’ve expanded sections of the Introduction </w:t>
      </w:r>
      <w:r w:rsidR="00DC6368">
        <w:rPr>
          <w:rFonts w:ascii="Arial" w:eastAsia="Times New Roman" w:hAnsi="Arial" w:cs="Arial"/>
          <w:color w:val="222222"/>
        </w:rPr>
        <w:t>and Discussion</w:t>
      </w:r>
      <w:r w:rsidR="00105B8A">
        <w:rPr>
          <w:rFonts w:ascii="Arial" w:eastAsia="Times New Roman" w:hAnsi="Arial" w:cs="Arial"/>
          <w:color w:val="222222"/>
        </w:rPr>
        <w:t xml:space="preserve"> </w:t>
      </w:r>
      <w:r>
        <w:rPr>
          <w:rFonts w:ascii="Arial" w:eastAsia="Times New Roman" w:hAnsi="Arial" w:cs="Arial"/>
          <w:color w:val="222222"/>
        </w:rPr>
        <w:t xml:space="preserve">to better explain how </w:t>
      </w:r>
      <w:proofErr w:type="gramStart"/>
      <w:r>
        <w:rPr>
          <w:rFonts w:ascii="Arial" w:eastAsia="Times New Roman" w:hAnsi="Arial" w:cs="Arial"/>
          <w:color w:val="222222"/>
        </w:rPr>
        <w:t>children’s</w:t>
      </w:r>
      <w:proofErr w:type="gramEnd"/>
      <w:r>
        <w:rPr>
          <w:rFonts w:ascii="Arial" w:eastAsia="Times New Roman" w:hAnsi="Arial" w:cs="Arial"/>
          <w:color w:val="222222"/>
        </w:rPr>
        <w:t xml:space="preserve"> distributed attentional pattern relates to exploration, and how specific attentional mechanisms could support systematicity in exploratory behavior (</w:t>
      </w:r>
      <w:proofErr w:type="spellStart"/>
      <w:r>
        <w:rPr>
          <w:rFonts w:ascii="Arial" w:eastAsia="Times New Roman" w:hAnsi="Arial" w:cs="Arial"/>
          <w:color w:val="222222"/>
        </w:rPr>
        <w:t>pg</w:t>
      </w:r>
      <w:proofErr w:type="spellEnd"/>
      <w:r>
        <w:rPr>
          <w:rFonts w:ascii="Arial" w:eastAsia="Times New Roman" w:hAnsi="Arial" w:cs="Arial"/>
          <w:color w:val="222222"/>
        </w:rPr>
        <w:t xml:space="preserve"> XX</w:t>
      </w:r>
      <w:r w:rsidR="00DC6368">
        <w:rPr>
          <w:rFonts w:ascii="Arial" w:eastAsia="Times New Roman" w:hAnsi="Arial" w:cs="Arial"/>
          <w:color w:val="222222"/>
        </w:rPr>
        <w:t xml:space="preserve"> and </w:t>
      </w:r>
      <w:r w:rsidR="00BD097F">
        <w:rPr>
          <w:rFonts w:ascii="Arial" w:eastAsia="Times New Roman" w:hAnsi="Arial" w:cs="Arial"/>
          <w:color w:val="222222"/>
        </w:rPr>
        <w:t>17</w:t>
      </w:r>
      <w:r>
        <w:rPr>
          <w:rFonts w:ascii="Arial" w:eastAsia="Times New Roman" w:hAnsi="Arial" w:cs="Arial"/>
          <w:color w:val="222222"/>
        </w:rPr>
        <w:t>).</w:t>
      </w:r>
      <w:commentRangeEnd w:id="29"/>
      <w:r>
        <w:rPr>
          <w:rStyle w:val="CommentReference"/>
        </w:rPr>
        <w:commentReference w:id="29"/>
      </w:r>
      <w:commentRangeEnd w:id="30"/>
      <w:r w:rsidR="00217C95">
        <w:rPr>
          <w:rStyle w:val="CommentReference"/>
        </w:rPr>
        <w:commentReference w:id="30"/>
      </w:r>
    </w:p>
    <w:p w:rsidR="00B72156" w:rsidRDefault="00B72156" w:rsidP="00011282">
      <w:pPr>
        <w:rPr>
          <w:rFonts w:ascii="Arial" w:eastAsia="Times New Roman" w:hAnsi="Arial" w:cs="Arial"/>
          <w:color w:val="222222"/>
        </w:rPr>
      </w:pPr>
    </w:p>
    <w:p w:rsidR="0007289C"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(2) In the description of the current study on p. 5 it is important to state clearly the predictions for each of the 3 conditions (Baseline, Congruent, and Competition).</w:t>
      </w:r>
    </w:p>
    <w:p w:rsidR="0007289C" w:rsidRDefault="0007289C" w:rsidP="00011282">
      <w:pPr>
        <w:rPr>
          <w:rFonts w:ascii="Arial" w:eastAsia="Times New Roman" w:hAnsi="Arial" w:cs="Arial"/>
          <w:color w:val="222222"/>
          <w:shd w:val="clear" w:color="auto" w:fill="FFFFFF"/>
        </w:rPr>
      </w:pPr>
    </w:p>
    <w:p w:rsidR="0007289C" w:rsidRDefault="0007289C" w:rsidP="0007289C">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We’ve expanded this section to clearly describe predictions for each of the three conditions (pg. 5</w:t>
      </w:r>
      <w:r w:rsidR="00DC6368">
        <w:rPr>
          <w:rFonts w:ascii="Arial" w:eastAsia="Times New Roman" w:hAnsi="Arial" w:cs="Arial"/>
          <w:color w:val="222222"/>
          <w:shd w:val="clear" w:color="auto" w:fill="FFFFFF"/>
        </w:rPr>
        <w:t>-6</w:t>
      </w:r>
      <w:r>
        <w:rPr>
          <w:rFonts w:ascii="Arial" w:eastAsia="Times New Roman" w:hAnsi="Arial" w:cs="Arial"/>
          <w:color w:val="222222"/>
          <w:shd w:val="clear" w:color="auto" w:fill="FFFFFF"/>
        </w:rPr>
        <w:t>).</w:t>
      </w:r>
    </w:p>
    <w:p w:rsidR="0007289C" w:rsidRDefault="0007289C" w:rsidP="00011282">
      <w:pPr>
        <w:rPr>
          <w:rFonts w:ascii="Arial" w:eastAsia="Times New Roman" w:hAnsi="Arial" w:cs="Arial"/>
          <w:color w:val="222222"/>
          <w:shd w:val="clear" w:color="auto" w:fill="FFFFFF"/>
        </w:rPr>
      </w:pPr>
    </w:p>
    <w:p w:rsidR="00FA7924" w:rsidRDefault="00011282" w:rsidP="00011282">
      <w:pPr>
        <w:rPr>
          <w:rFonts w:ascii="Arial" w:eastAsia="Times New Roman" w:hAnsi="Arial" w:cs="Arial"/>
          <w:color w:val="222222"/>
          <w:shd w:val="clear" w:color="auto" w:fill="FFFFFF"/>
        </w:rPr>
      </w:pPr>
      <w:commentRangeStart w:id="31"/>
      <w:commentRangeStart w:id="32"/>
      <w:r w:rsidRPr="00011282">
        <w:rPr>
          <w:rFonts w:ascii="Arial" w:eastAsia="Times New Roman" w:hAnsi="Arial" w:cs="Arial"/>
          <w:color w:val="222222"/>
          <w:shd w:val="clear" w:color="auto" w:fill="FFFFFF"/>
        </w:rPr>
        <w:t xml:space="preserve">(3) The relationship between attention maturation and PFC development is not sufficiently discussed neither in the introduction nor in the discussion. It would be important to situate these findings within neural models of attention and cognitive control, some of which may be aligned with the present predictions (e.g., the Matched Filter Hypothesis for Cognitive control, </w:t>
      </w:r>
      <w:proofErr w:type="spellStart"/>
      <w:r w:rsidRPr="00011282">
        <w:rPr>
          <w:rFonts w:ascii="Arial" w:eastAsia="Times New Roman" w:hAnsi="Arial" w:cs="Arial"/>
          <w:color w:val="222222"/>
          <w:shd w:val="clear" w:color="auto" w:fill="FFFFFF"/>
        </w:rPr>
        <w:t>Neuropsychologia</w:t>
      </w:r>
      <w:proofErr w:type="spellEnd"/>
      <w:r w:rsidRPr="00011282">
        <w:rPr>
          <w:rFonts w:ascii="Arial" w:eastAsia="Times New Roman" w:hAnsi="Arial" w:cs="Arial"/>
          <w:color w:val="222222"/>
          <w:shd w:val="clear" w:color="auto" w:fill="FFFFFF"/>
        </w:rPr>
        <w:t>, 62, 2014). In some sense the results would appear paradoxical, but they are not—bottom-up attentional capture leads to systematic exploitation. However, which neural mechanisms support this behavior in the context of an underdeveloped PFC? How is this process different than the PFC-mediated top-down attentional control?  </w:t>
      </w:r>
      <w:commentRangeEnd w:id="31"/>
      <w:r w:rsidR="00B72156">
        <w:rPr>
          <w:rStyle w:val="CommentReference"/>
        </w:rPr>
        <w:commentReference w:id="31"/>
      </w:r>
      <w:commentRangeEnd w:id="32"/>
      <w:r w:rsidR="00217C95">
        <w:rPr>
          <w:rStyle w:val="CommentReference"/>
        </w:rPr>
        <w:commentReference w:id="32"/>
      </w:r>
      <w:r w:rsidRPr="00011282">
        <w:rPr>
          <w:rFonts w:ascii="Arial" w:eastAsia="Times New Roman" w:hAnsi="Arial" w:cs="Arial"/>
          <w:color w:val="222222"/>
        </w:rPr>
        <w:br/>
      </w:r>
      <w:r w:rsidRPr="00011282">
        <w:rPr>
          <w:rFonts w:ascii="Arial" w:eastAsia="Times New Roman" w:hAnsi="Arial" w:cs="Arial"/>
          <w:color w:val="222222"/>
        </w:rPr>
        <w:br/>
      </w:r>
      <w:r w:rsidRPr="00011282">
        <w:rPr>
          <w:rFonts w:ascii="Arial" w:eastAsia="Times New Roman" w:hAnsi="Arial" w:cs="Arial"/>
          <w:color w:val="222222"/>
          <w:shd w:val="clear" w:color="auto" w:fill="FFFFFF"/>
        </w:rPr>
        <w:t>(4) It would be helpful if the order of the conditions in the text and figures match (see Figure 1).</w:t>
      </w:r>
    </w:p>
    <w:p w:rsidR="00FA7924" w:rsidRDefault="00FA7924" w:rsidP="00011282">
      <w:pPr>
        <w:rPr>
          <w:rFonts w:ascii="Arial" w:eastAsia="Times New Roman" w:hAnsi="Arial" w:cs="Arial"/>
          <w:color w:val="222222"/>
          <w:shd w:val="clear" w:color="auto" w:fill="FFFFFF"/>
        </w:rPr>
      </w:pPr>
    </w:p>
    <w:p w:rsidR="00FA7924" w:rsidRDefault="00FA7924" w:rsidP="00FA7924">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Thanks for the suggestion. The text has been updated in several places to follow the same order as in the figures.</w:t>
      </w:r>
    </w:p>
    <w:p w:rsidR="00FA7924" w:rsidRDefault="00FA7924" w:rsidP="00011282">
      <w:pPr>
        <w:rPr>
          <w:rFonts w:ascii="Arial" w:eastAsia="Times New Roman" w:hAnsi="Arial" w:cs="Arial"/>
          <w:color w:val="222222"/>
          <w:shd w:val="clear" w:color="auto" w:fill="FFFFFF"/>
        </w:rPr>
      </w:pPr>
    </w:p>
    <w:p w:rsidR="005F4C4F" w:rsidRDefault="00011282" w:rsidP="00011282">
      <w:pPr>
        <w:rPr>
          <w:rFonts w:ascii="Arial" w:eastAsia="Times New Roman" w:hAnsi="Arial" w:cs="Arial"/>
          <w:color w:val="222222"/>
        </w:rPr>
      </w:pPr>
      <w:r w:rsidRPr="00011282">
        <w:rPr>
          <w:rFonts w:ascii="Arial" w:eastAsia="Times New Roman" w:hAnsi="Arial" w:cs="Arial"/>
          <w:color w:val="222222"/>
        </w:rPr>
        <w:br/>
      </w:r>
      <w:r w:rsidRPr="00011282">
        <w:rPr>
          <w:rFonts w:ascii="Arial" w:eastAsia="Times New Roman" w:hAnsi="Arial" w:cs="Arial"/>
          <w:color w:val="222222"/>
          <w:shd w:val="clear" w:color="auto" w:fill="FFFFFF"/>
        </w:rPr>
        <w:t>Reviewer #3: p. 3, not merely irrelevant stimuli that need to be filtered out, but often competing stimuli, as in the present experiment.</w:t>
      </w:r>
    </w:p>
    <w:p w:rsidR="005F4C4F" w:rsidRDefault="005F4C4F" w:rsidP="00011282">
      <w:pPr>
        <w:rPr>
          <w:rFonts w:ascii="Arial" w:eastAsia="Times New Roman" w:hAnsi="Arial" w:cs="Arial"/>
          <w:color w:val="222222"/>
        </w:rPr>
      </w:pPr>
    </w:p>
    <w:p w:rsidR="005F4C4F" w:rsidRDefault="005F4C4F" w:rsidP="005F4C4F">
      <w:pPr>
        <w:ind w:left="720"/>
        <w:rPr>
          <w:rFonts w:ascii="Arial" w:eastAsia="Times New Roman" w:hAnsi="Arial" w:cs="Arial"/>
          <w:color w:val="222222"/>
        </w:rPr>
      </w:pPr>
      <w:r>
        <w:rPr>
          <w:rFonts w:ascii="Arial" w:eastAsia="Times New Roman" w:hAnsi="Arial" w:cs="Arial"/>
          <w:color w:val="222222"/>
        </w:rPr>
        <w:t>The text has been updated to reflect this point (pg. 3).</w:t>
      </w:r>
    </w:p>
    <w:p w:rsidR="005F4C4F" w:rsidRDefault="005F4C4F" w:rsidP="00011282">
      <w:pPr>
        <w:rPr>
          <w:rFonts w:ascii="Arial" w:eastAsia="Times New Roman" w:hAnsi="Arial" w:cs="Arial"/>
          <w:color w:val="222222"/>
        </w:rPr>
      </w:pPr>
    </w:p>
    <w:p w:rsidR="005F4C4F" w:rsidRDefault="005F4C4F" w:rsidP="00011282">
      <w:pPr>
        <w:rPr>
          <w:rFonts w:ascii="Arial" w:eastAsia="Times New Roman" w:hAnsi="Arial" w:cs="Arial"/>
          <w:color w:val="222222"/>
        </w:rPr>
      </w:pPr>
    </w:p>
    <w:p w:rsidR="005F4C4F" w:rsidRDefault="005F4C4F" w:rsidP="00011282">
      <w:pPr>
        <w:rPr>
          <w:rFonts w:ascii="Arial" w:eastAsia="Times New Roman" w:hAnsi="Arial" w:cs="Arial"/>
          <w:color w:val="222222"/>
        </w:rPr>
      </w:pPr>
    </w:p>
    <w:p w:rsidR="005F4C4F"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p. 4, Although immature relative to adults, PFC is far from absent in a nearly 5-year-old child (the mean age here).</w:t>
      </w:r>
    </w:p>
    <w:p w:rsidR="005F4C4F" w:rsidRDefault="005F4C4F" w:rsidP="00011282">
      <w:pPr>
        <w:rPr>
          <w:rFonts w:ascii="Arial" w:eastAsia="Times New Roman" w:hAnsi="Arial" w:cs="Arial"/>
          <w:color w:val="222222"/>
          <w:shd w:val="clear" w:color="auto" w:fill="FFFFFF"/>
        </w:rPr>
      </w:pPr>
    </w:p>
    <w:p w:rsidR="00C43022" w:rsidRDefault="005F4C4F" w:rsidP="00C43022">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This is good point. The manuscript has been updated to </w:t>
      </w:r>
      <w:r w:rsidR="00C43022">
        <w:rPr>
          <w:rFonts w:ascii="Arial" w:eastAsia="Times New Roman" w:hAnsi="Arial" w:cs="Arial"/>
          <w:color w:val="222222"/>
          <w:shd w:val="clear" w:color="auto" w:fill="FFFFFF"/>
        </w:rPr>
        <w:t>focus more on the cognitive processes supporting systematic exploration (i.e. cognitive control) in adults, how immaturities in them may contribute to children’s choices/attention, to more accurately reflect the developing state of these processes and PFC at this age (pg. 4).</w:t>
      </w:r>
    </w:p>
    <w:p w:rsidR="005F4C4F" w:rsidRDefault="005F4C4F" w:rsidP="00011282">
      <w:pPr>
        <w:rPr>
          <w:rFonts w:ascii="Arial" w:eastAsia="Times New Roman" w:hAnsi="Arial" w:cs="Arial"/>
          <w:color w:val="222222"/>
          <w:shd w:val="clear" w:color="auto" w:fill="FFFFFF"/>
        </w:rPr>
      </w:pPr>
    </w:p>
    <w:p w:rsidR="00D24E79"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 xml:space="preserve">Use past tense throughout the </w:t>
      </w:r>
      <w:proofErr w:type="spellStart"/>
      <w:r w:rsidRPr="00011282">
        <w:rPr>
          <w:rFonts w:ascii="Arial" w:eastAsia="Times New Roman" w:hAnsi="Arial" w:cs="Arial"/>
          <w:color w:val="222222"/>
          <w:shd w:val="clear" w:color="auto" w:fill="FFFFFF"/>
        </w:rPr>
        <w:t>ms.</w:t>
      </w:r>
      <w:proofErr w:type="spellEnd"/>
    </w:p>
    <w:p w:rsidR="00D24E79" w:rsidRDefault="00D24E79" w:rsidP="00011282">
      <w:pPr>
        <w:rPr>
          <w:rFonts w:ascii="Arial" w:eastAsia="Times New Roman" w:hAnsi="Arial" w:cs="Arial"/>
          <w:color w:val="222222"/>
        </w:rPr>
      </w:pPr>
    </w:p>
    <w:p w:rsidR="00D24E79" w:rsidRDefault="00D24E79" w:rsidP="00D24E79">
      <w:pPr>
        <w:ind w:left="720"/>
        <w:rPr>
          <w:rFonts w:ascii="Arial" w:eastAsia="Times New Roman" w:hAnsi="Arial" w:cs="Arial"/>
          <w:color w:val="222222"/>
        </w:rPr>
      </w:pPr>
      <w:r>
        <w:rPr>
          <w:rFonts w:ascii="Arial" w:eastAsia="Times New Roman" w:hAnsi="Arial" w:cs="Arial"/>
          <w:color w:val="222222"/>
        </w:rPr>
        <w:t>The manuscript has been updated to consistently use past test.</w:t>
      </w:r>
    </w:p>
    <w:p w:rsidR="00D24E79" w:rsidRDefault="00D24E79" w:rsidP="00011282">
      <w:pPr>
        <w:rPr>
          <w:rFonts w:ascii="Arial" w:eastAsia="Times New Roman" w:hAnsi="Arial" w:cs="Arial"/>
          <w:color w:val="222222"/>
        </w:rPr>
      </w:pPr>
    </w:p>
    <w:p w:rsidR="00D24E79" w:rsidRDefault="00D24E79" w:rsidP="00011282">
      <w:pPr>
        <w:rPr>
          <w:rFonts w:ascii="Arial" w:eastAsia="Times New Roman" w:hAnsi="Arial" w:cs="Arial"/>
          <w:color w:val="222222"/>
        </w:rPr>
      </w:pPr>
    </w:p>
    <w:p w:rsidR="009846E3"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p. 5, of course salience will influence attention allocation. What is developmental about this study? Only one age group is studied, and the age range is unclear because it is not reported. What would be the developmental hypothesis on this task?</w:t>
      </w:r>
    </w:p>
    <w:p w:rsidR="009846E3" w:rsidRDefault="009846E3" w:rsidP="00011282">
      <w:pPr>
        <w:rPr>
          <w:rFonts w:ascii="Arial" w:eastAsia="Times New Roman" w:hAnsi="Arial" w:cs="Arial"/>
          <w:color w:val="222222"/>
        </w:rPr>
      </w:pPr>
    </w:p>
    <w:p w:rsidR="009846E3" w:rsidRDefault="009846E3" w:rsidP="009846E3">
      <w:pPr>
        <w:ind w:left="720"/>
        <w:rPr>
          <w:rFonts w:ascii="Arial" w:eastAsia="Times New Roman" w:hAnsi="Arial" w:cs="Arial"/>
          <w:color w:val="222222"/>
        </w:rPr>
      </w:pPr>
      <w:r>
        <w:rPr>
          <w:rFonts w:ascii="Arial" w:eastAsia="Times New Roman" w:hAnsi="Arial" w:cs="Arial"/>
          <w:color w:val="222222"/>
        </w:rPr>
        <w:t xml:space="preserve">We’ve now included a sample of adults in each condition and compare their behavior to that of young children. Additionally, we’ve added discussion of the developmental hypothesis and predictions for each age group (pg. </w:t>
      </w:r>
      <w:r w:rsidR="00C43022">
        <w:rPr>
          <w:rFonts w:ascii="Arial" w:eastAsia="Times New Roman" w:hAnsi="Arial" w:cs="Arial"/>
          <w:color w:val="222222"/>
        </w:rPr>
        <w:t>5-6</w:t>
      </w:r>
      <w:r>
        <w:rPr>
          <w:rFonts w:ascii="Arial" w:eastAsia="Times New Roman" w:hAnsi="Arial" w:cs="Arial"/>
          <w:color w:val="222222"/>
        </w:rPr>
        <w:t>). The age range for children is now reported.</w:t>
      </w:r>
    </w:p>
    <w:p w:rsidR="009846E3" w:rsidRDefault="009846E3" w:rsidP="00011282">
      <w:pPr>
        <w:rPr>
          <w:rFonts w:ascii="Arial" w:eastAsia="Times New Roman" w:hAnsi="Arial" w:cs="Arial"/>
          <w:color w:val="222222"/>
        </w:rPr>
      </w:pPr>
    </w:p>
    <w:p w:rsidR="009846E3" w:rsidRDefault="009846E3" w:rsidP="00011282">
      <w:pPr>
        <w:rPr>
          <w:rFonts w:ascii="Arial" w:eastAsia="Times New Roman" w:hAnsi="Arial" w:cs="Arial"/>
          <w:color w:val="222222"/>
        </w:rPr>
      </w:pPr>
    </w:p>
    <w:p w:rsidR="00186E7B"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p. 5, were the three conditions equivalent on age and sex distribution?</w:t>
      </w:r>
      <w:r w:rsidRPr="00011282">
        <w:rPr>
          <w:rFonts w:ascii="Arial" w:eastAsia="Times New Roman" w:hAnsi="Arial" w:cs="Arial"/>
          <w:color w:val="222222"/>
        </w:rPr>
        <w:br/>
      </w:r>
    </w:p>
    <w:p w:rsidR="00186E7B" w:rsidRDefault="00186E7B" w:rsidP="00186E7B">
      <w:pPr>
        <w:ind w:left="720"/>
        <w:rPr>
          <w:rFonts w:ascii="Arial" w:eastAsia="Times New Roman" w:hAnsi="Arial" w:cs="Arial"/>
          <w:color w:val="222222"/>
        </w:rPr>
      </w:pPr>
      <w:r>
        <w:rPr>
          <w:rFonts w:ascii="Arial" w:eastAsia="Times New Roman" w:hAnsi="Arial" w:cs="Arial"/>
          <w:color w:val="222222"/>
        </w:rPr>
        <w:t>Yes, children were equivalent across the conditions in terms of age and gender. We’ve added text</w:t>
      </w:r>
      <w:r w:rsidR="002738F0">
        <w:rPr>
          <w:rFonts w:ascii="Arial" w:eastAsia="Times New Roman" w:hAnsi="Arial" w:cs="Arial"/>
          <w:color w:val="222222"/>
        </w:rPr>
        <w:t xml:space="preserve"> noting this with the appropriate statistics (pg. 5)</w:t>
      </w:r>
    </w:p>
    <w:p w:rsidR="00186E7B" w:rsidRDefault="00186E7B" w:rsidP="00011282">
      <w:pPr>
        <w:rPr>
          <w:rFonts w:ascii="Arial" w:eastAsia="Times New Roman" w:hAnsi="Arial" w:cs="Arial"/>
          <w:color w:val="222222"/>
        </w:rPr>
      </w:pPr>
    </w:p>
    <w:p w:rsidR="00186E7B" w:rsidRDefault="00186E7B" w:rsidP="00011282">
      <w:pPr>
        <w:rPr>
          <w:rFonts w:ascii="Arial" w:eastAsia="Times New Roman" w:hAnsi="Arial" w:cs="Arial"/>
          <w:color w:val="222222"/>
        </w:rPr>
      </w:pPr>
    </w:p>
    <w:p w:rsidR="00E919EC" w:rsidRDefault="00011282" w:rsidP="00011282">
      <w:pPr>
        <w:rPr>
          <w:rFonts w:ascii="Arial" w:eastAsia="Times New Roman" w:hAnsi="Arial" w:cs="Arial"/>
          <w:color w:val="222222"/>
        </w:rPr>
      </w:pPr>
      <w:r w:rsidRPr="00011282">
        <w:rPr>
          <w:rFonts w:ascii="Arial" w:eastAsia="Times New Roman" w:hAnsi="Arial" w:cs="Arial"/>
          <w:color w:val="222222"/>
          <w:shd w:val="clear" w:color="auto" w:fill="FFFFFF"/>
        </w:rPr>
        <w:t>p. 7, how well did the participants tolerate 100 trials? It is a lengthy task.</w:t>
      </w:r>
      <w:r w:rsidRPr="00011282">
        <w:rPr>
          <w:rFonts w:ascii="Arial" w:eastAsia="Times New Roman" w:hAnsi="Arial" w:cs="Arial"/>
          <w:color w:val="222222"/>
        </w:rPr>
        <w:br/>
      </w:r>
    </w:p>
    <w:p w:rsidR="00E919EC" w:rsidRDefault="00E919EC" w:rsidP="00E919EC">
      <w:pPr>
        <w:ind w:left="720"/>
        <w:rPr>
          <w:rFonts w:ascii="Arial" w:eastAsia="Times New Roman" w:hAnsi="Arial" w:cs="Arial"/>
          <w:color w:val="222222"/>
        </w:rPr>
      </w:pPr>
      <w:r>
        <w:rPr>
          <w:rFonts w:ascii="Arial" w:eastAsia="Times New Roman" w:hAnsi="Arial" w:cs="Arial"/>
          <w:color w:val="222222"/>
        </w:rPr>
        <w:t xml:space="preserve">Children tolerate the task well. In </w:t>
      </w:r>
      <w:proofErr w:type="gramStart"/>
      <w:r>
        <w:rPr>
          <w:rFonts w:ascii="Arial" w:eastAsia="Times New Roman" w:hAnsi="Arial" w:cs="Arial"/>
          <w:color w:val="222222"/>
        </w:rPr>
        <w:t>fact</w:t>
      </w:r>
      <w:proofErr w:type="gramEnd"/>
      <w:r>
        <w:rPr>
          <w:rFonts w:ascii="Arial" w:eastAsia="Times New Roman" w:hAnsi="Arial" w:cs="Arial"/>
          <w:color w:val="222222"/>
        </w:rPr>
        <w:t xml:space="preserve"> most are highly engaged and motivated by this task. Each trial lasts only a few seconds, and the entire experiment takes about 10</w:t>
      </w:r>
      <w:r w:rsidR="004D3D28">
        <w:rPr>
          <w:rFonts w:ascii="Arial" w:eastAsia="Times New Roman" w:hAnsi="Arial" w:cs="Arial"/>
          <w:color w:val="222222"/>
        </w:rPr>
        <w:t>-15</w:t>
      </w:r>
      <w:r>
        <w:rPr>
          <w:rFonts w:ascii="Arial" w:eastAsia="Times New Roman" w:hAnsi="Arial" w:cs="Arial"/>
          <w:color w:val="222222"/>
        </w:rPr>
        <w:t xml:space="preserve"> minutes to complete. We’ve added text to clarify this point (pg. 7).</w:t>
      </w:r>
    </w:p>
    <w:p w:rsidR="00E919EC" w:rsidRDefault="00E919EC" w:rsidP="00011282">
      <w:pPr>
        <w:rPr>
          <w:rFonts w:ascii="Arial" w:eastAsia="Times New Roman" w:hAnsi="Arial" w:cs="Arial"/>
          <w:color w:val="222222"/>
        </w:rPr>
      </w:pPr>
    </w:p>
    <w:p w:rsidR="00E919EC" w:rsidRDefault="00011282" w:rsidP="00011282">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pp. 7-8, the data show children learned to select the salient/rewarding stimulus and to avoid the salient/punishing stimulus. Presumably several nonhuman species would show a similar pattern. Why is this surprising? What novel information does it contribute?</w:t>
      </w:r>
    </w:p>
    <w:p w:rsidR="00E919EC" w:rsidRDefault="00E919EC" w:rsidP="00011282">
      <w:pPr>
        <w:rPr>
          <w:rFonts w:ascii="Arial" w:eastAsia="Times New Roman" w:hAnsi="Arial" w:cs="Arial"/>
          <w:color w:val="222222"/>
          <w:shd w:val="clear" w:color="auto" w:fill="FFFFFF"/>
        </w:rPr>
      </w:pPr>
    </w:p>
    <w:p w:rsidR="00E919EC" w:rsidRDefault="00E919EC" w:rsidP="00E919EC">
      <w:pPr>
        <w:ind w:left="720"/>
        <w:rPr>
          <w:rFonts w:ascii="Arial" w:eastAsia="Times New Roman" w:hAnsi="Arial" w:cs="Arial"/>
          <w:color w:val="222222"/>
        </w:rPr>
      </w:pPr>
      <w:r>
        <w:rPr>
          <w:rFonts w:ascii="Arial" w:eastAsia="Times New Roman" w:hAnsi="Arial" w:cs="Arial"/>
          <w:color w:val="222222"/>
        </w:rPr>
        <w:t xml:space="preserve">It's true that the described </w:t>
      </w:r>
      <w:del w:id="33" w:author="Vladimir M. Sloutsky" w:date="2019-09-04T17:12:00Z">
        <w:r w:rsidDel="00543357">
          <w:rPr>
            <w:rFonts w:ascii="Arial" w:eastAsia="Times New Roman" w:hAnsi="Arial" w:cs="Arial"/>
            <w:color w:val="222222"/>
          </w:rPr>
          <w:delText xml:space="preserve">result </w:delText>
        </w:r>
      </w:del>
      <w:ins w:id="34" w:author="Vladimir M. Sloutsky" w:date="2019-09-04T17:12:00Z">
        <w:r w:rsidR="00543357">
          <w:rPr>
            <w:rFonts w:ascii="Arial" w:eastAsia="Times New Roman" w:hAnsi="Arial" w:cs="Arial"/>
            <w:color w:val="222222"/>
          </w:rPr>
          <w:t xml:space="preserve">possibility </w:t>
        </w:r>
      </w:ins>
      <w:r>
        <w:rPr>
          <w:rFonts w:ascii="Arial" w:eastAsia="Times New Roman" w:hAnsi="Arial" w:cs="Arial"/>
          <w:color w:val="222222"/>
        </w:rPr>
        <w:t>might not be surprising, but this is not what we found. Children did not avoid the salient stimulus when it was low in value. We’ve added text to emphasize this result and why it is surprising</w:t>
      </w:r>
      <w:r w:rsidR="00300015">
        <w:rPr>
          <w:rFonts w:ascii="Arial" w:eastAsia="Times New Roman" w:hAnsi="Arial" w:cs="Arial"/>
          <w:color w:val="222222"/>
        </w:rPr>
        <w:t xml:space="preserve"> in several places</w:t>
      </w:r>
      <w:r>
        <w:rPr>
          <w:rFonts w:ascii="Arial" w:eastAsia="Times New Roman" w:hAnsi="Arial" w:cs="Arial"/>
          <w:color w:val="222222"/>
        </w:rPr>
        <w:t xml:space="preserve"> (pg. </w:t>
      </w:r>
      <w:r w:rsidR="00671765">
        <w:rPr>
          <w:rFonts w:ascii="Arial" w:eastAsia="Times New Roman" w:hAnsi="Arial" w:cs="Arial"/>
          <w:color w:val="222222"/>
        </w:rPr>
        <w:t>10, 11, and 17</w:t>
      </w:r>
      <w:r>
        <w:rPr>
          <w:rFonts w:ascii="Arial" w:eastAsia="Times New Roman" w:hAnsi="Arial" w:cs="Arial"/>
          <w:color w:val="222222"/>
        </w:rPr>
        <w:t>).</w:t>
      </w:r>
    </w:p>
    <w:p w:rsidR="00E919EC" w:rsidRDefault="00E919EC" w:rsidP="00E919EC">
      <w:pPr>
        <w:rPr>
          <w:rFonts w:ascii="Arial" w:eastAsia="Times New Roman" w:hAnsi="Arial" w:cs="Arial"/>
          <w:color w:val="222222"/>
        </w:rPr>
      </w:pPr>
    </w:p>
    <w:p w:rsidR="00E919EC" w:rsidRDefault="00E919EC" w:rsidP="00E919EC">
      <w:pPr>
        <w:rPr>
          <w:rFonts w:ascii="Arial" w:eastAsia="Times New Roman" w:hAnsi="Arial" w:cs="Arial"/>
          <w:color w:val="222222"/>
        </w:rPr>
      </w:pPr>
    </w:p>
    <w:p w:rsidR="00FC72AC" w:rsidRDefault="00011282" w:rsidP="00E919EC">
      <w:pPr>
        <w:rPr>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p. 13, the histograms suggest a bimodal pattern of staying and switching in the baseline condition (i.e., "exploration"), a somewhat biased but still bimodal pattern in the competition condition, and a fully biased pattern to stay with the salient option in the congruent condition. What if the image did not change every trial in the experimental conditions but was still colored vs boring? This condition might help disentangle the effects of salience and reward learning.</w:t>
      </w:r>
    </w:p>
    <w:p w:rsidR="00FC72AC" w:rsidRDefault="00FC72AC" w:rsidP="00E919EC">
      <w:pPr>
        <w:rPr>
          <w:rFonts w:ascii="Arial" w:eastAsia="Times New Roman" w:hAnsi="Arial" w:cs="Arial"/>
          <w:color w:val="222222"/>
          <w:shd w:val="clear" w:color="auto" w:fill="FFFFFF"/>
        </w:rPr>
      </w:pPr>
    </w:p>
    <w:p w:rsidR="00FC72AC" w:rsidRDefault="00FC72AC" w:rsidP="00FC72AC">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This is an interesting suggestion for a future study. In the current study we were leveraging saliency with multiple factors (color and novelty) to maximize the effects, but it could be that these factors influence choices in different ways</w:t>
      </w:r>
      <w:r w:rsidR="00AB016A">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and it would be important to disentangle them in the future.</w:t>
      </w:r>
    </w:p>
    <w:p w:rsidR="00FC72AC" w:rsidRDefault="00FC72AC" w:rsidP="00E919EC">
      <w:pPr>
        <w:rPr>
          <w:rFonts w:ascii="Arial" w:eastAsia="Times New Roman" w:hAnsi="Arial" w:cs="Arial"/>
          <w:color w:val="222222"/>
          <w:shd w:val="clear" w:color="auto" w:fill="FFFFFF"/>
        </w:rPr>
      </w:pPr>
    </w:p>
    <w:p w:rsidR="00FC72AC" w:rsidRDefault="00FC72AC" w:rsidP="00E919EC">
      <w:pPr>
        <w:rPr>
          <w:rFonts w:ascii="Arial" w:eastAsia="Times New Roman" w:hAnsi="Arial" w:cs="Arial"/>
          <w:color w:val="222222"/>
          <w:shd w:val="clear" w:color="auto" w:fill="FFFFFF"/>
        </w:rPr>
      </w:pPr>
    </w:p>
    <w:p w:rsidR="00011282" w:rsidRDefault="00011282" w:rsidP="00E919EC">
      <w:pPr>
        <w:rPr>
          <w:rFonts w:ascii="Arial" w:eastAsia="Times New Roman" w:hAnsi="Arial" w:cs="Arial"/>
          <w:color w:val="222222"/>
        </w:rPr>
      </w:pPr>
      <w:r w:rsidRPr="00011282">
        <w:rPr>
          <w:rFonts w:ascii="Arial" w:eastAsia="Times New Roman" w:hAnsi="Arial" w:cs="Arial"/>
          <w:color w:val="222222"/>
          <w:shd w:val="clear" w:color="auto" w:fill="FFFFFF"/>
        </w:rPr>
        <w:t>This experiment is confounding attentional mechanisms with reward and motivation.</w:t>
      </w:r>
    </w:p>
    <w:p w:rsidR="00FC72AC" w:rsidRDefault="00FC72AC" w:rsidP="00E919EC">
      <w:pPr>
        <w:rPr>
          <w:rFonts w:ascii="Arial" w:eastAsia="Times New Roman" w:hAnsi="Arial" w:cs="Arial"/>
          <w:color w:val="222222"/>
        </w:rPr>
      </w:pPr>
    </w:p>
    <w:p w:rsidR="00FC72AC" w:rsidRPr="00011282" w:rsidRDefault="00FC72AC" w:rsidP="00FC72AC">
      <w:pPr>
        <w:ind w:left="720"/>
        <w:rPr>
          <w:rFonts w:ascii="Times New Roman" w:eastAsia="Times New Roman" w:hAnsi="Times New Roman" w:cs="Times New Roman"/>
        </w:rPr>
      </w:pPr>
      <w:r>
        <w:rPr>
          <w:rFonts w:ascii="Arial" w:eastAsia="Times New Roman" w:hAnsi="Arial" w:cs="Arial"/>
          <w:color w:val="222222"/>
        </w:rPr>
        <w:t xml:space="preserve">The goal of the current design was to disentangle the effects of saliency from its interactions with reward by including both the Congruent and Competition conditions, in that effect that were consistent between these two conditions but different from Baseline </w:t>
      </w:r>
      <w:r w:rsidR="00077287">
        <w:rPr>
          <w:rFonts w:ascii="Arial" w:eastAsia="Times New Roman" w:hAnsi="Arial" w:cs="Arial"/>
          <w:color w:val="222222"/>
        </w:rPr>
        <w:t>could be attributed to salience. But, the interactions of reward and motivation with attentional mechanisms are undoubtedly complex (and only beginning to be understood in adults) and will need further work to disentangle. We note this important point in the discussion (pg. 17).</w:t>
      </w:r>
    </w:p>
    <w:p w:rsidR="00FA6A5D" w:rsidRDefault="00F71F72"/>
    <w:sectPr w:rsidR="00FA6A5D" w:rsidSect="007E3B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Vladimir M. Sloutsky" w:date="2019-09-04T16:57:00Z" w:initials="VMS">
    <w:p w:rsidR="00CA582A" w:rsidRDefault="00CA582A">
      <w:pPr>
        <w:pStyle w:val="CommentText"/>
      </w:pPr>
      <w:r>
        <w:rPr>
          <w:rStyle w:val="CommentReference"/>
        </w:rPr>
        <w:annotationRef/>
      </w:r>
      <w:r>
        <w:t xml:space="preserve">For some reason, I have hard time </w:t>
      </w:r>
      <w:proofErr w:type="spellStart"/>
      <w:r>
        <w:t>comprehjending</w:t>
      </w:r>
      <w:proofErr w:type="spellEnd"/>
      <w:r>
        <w:t xml:space="preserve"> this para.</w:t>
      </w:r>
    </w:p>
  </w:comment>
  <w:comment w:id="11" w:author="Nate Blanco" w:date="2019-09-02T22:01:00Z" w:initials="NB">
    <w:p w:rsidR="00291B1E" w:rsidRDefault="00291B1E">
      <w:pPr>
        <w:pStyle w:val="CommentText"/>
      </w:pPr>
      <w:r>
        <w:rPr>
          <w:rStyle w:val="CommentReference"/>
        </w:rPr>
        <w:annotationRef/>
      </w:r>
      <w:r>
        <w:t>Maybe expand here</w:t>
      </w:r>
    </w:p>
  </w:comment>
  <w:comment w:id="15" w:author="Vladimir M. Sloutsky" w:date="2019-09-04T16:59:00Z" w:initials="VMS">
    <w:p w:rsidR="00CA582A" w:rsidRDefault="00CA582A">
      <w:pPr>
        <w:pStyle w:val="CommentText"/>
      </w:pPr>
      <w:r>
        <w:rPr>
          <w:rStyle w:val="CommentReference"/>
        </w:rPr>
        <w:annotationRef/>
      </w:r>
      <w:r>
        <w:t>I tried to explain throughout that systematic means non-random” and not strategic. Perhaps it is worth rehashing it here.</w:t>
      </w:r>
    </w:p>
  </w:comment>
  <w:comment w:id="16" w:author="Vladimir M. Sloutsky" w:date="2019-09-04T16:58:00Z" w:initials="VMS">
    <w:p w:rsidR="00CA582A" w:rsidRDefault="00CA582A">
      <w:pPr>
        <w:pStyle w:val="CommentText"/>
      </w:pPr>
      <w:r>
        <w:rPr>
          <w:rStyle w:val="CommentReference"/>
        </w:rPr>
        <w:annotationRef/>
      </w:r>
      <w:r>
        <w:t xml:space="preserve">I would avoid using this, because it communicates that we have no idea. </w:t>
      </w:r>
    </w:p>
  </w:comment>
  <w:comment w:id="17" w:author="Vladimir M. Sloutsky" w:date="2019-09-04T17:02:00Z" w:initials="VMS">
    <w:p w:rsidR="00CA582A" w:rsidRDefault="00CA582A">
      <w:pPr>
        <w:pStyle w:val="CommentText"/>
      </w:pPr>
      <w:r>
        <w:rPr>
          <w:rStyle w:val="CommentReference"/>
        </w:rPr>
        <w:annotationRef/>
      </w:r>
      <w:r w:rsidR="00217C95">
        <w:t>This is an important point. Perhaps it is worth emphasizing it in the paper that adults optimized in all conditions, although there were condition differences.</w:t>
      </w:r>
    </w:p>
  </w:comment>
  <w:comment w:id="18" w:author="Nate Blanco" w:date="2019-09-03T02:53:00Z" w:initials="NB">
    <w:p w:rsidR="00BB21D4" w:rsidRDefault="00BF0CDD">
      <w:pPr>
        <w:pStyle w:val="CommentText"/>
      </w:pPr>
      <w:r>
        <w:rPr>
          <w:rStyle w:val="CommentReference"/>
        </w:rPr>
        <w:annotationRef/>
      </w:r>
      <w:r>
        <w:t xml:space="preserve">Should we respond to this paragraph in any way? </w:t>
      </w:r>
    </w:p>
    <w:p w:rsidR="00BB21D4" w:rsidRDefault="00BB21D4">
      <w:pPr>
        <w:pStyle w:val="CommentText"/>
      </w:pPr>
    </w:p>
    <w:p w:rsidR="00BF0CDD" w:rsidRDefault="00BF0CDD">
      <w:pPr>
        <w:pStyle w:val="CommentText"/>
      </w:pPr>
      <w:r>
        <w:t>I guess we c</w:t>
      </w:r>
      <w:r w:rsidR="00841ABB">
        <w:t>ould</w:t>
      </w:r>
      <w:r>
        <w:t xml:space="preserve"> just briefly summarize that we’ve improved the framing of the paper considerably to better</w:t>
      </w:r>
      <w:r w:rsidR="004E1B18">
        <w:t xml:space="preserve"> r</w:t>
      </w:r>
      <w:r>
        <w:t xml:space="preserve">eflect </w:t>
      </w:r>
      <w:r w:rsidR="004E1B18">
        <w:t>the complex nature of the issues at stake</w:t>
      </w:r>
      <w:r>
        <w:t>, but th</w:t>
      </w:r>
      <w:r w:rsidR="004E1B18">
        <w:t>e study remains an important step in better understanding these crucial processes and their role in development.</w:t>
      </w:r>
    </w:p>
  </w:comment>
  <w:comment w:id="19" w:author="Vladimir M. Sloutsky" w:date="2019-09-04T17:04:00Z" w:initials="VMS">
    <w:p w:rsidR="00217C95" w:rsidRDefault="00217C95">
      <w:pPr>
        <w:pStyle w:val="CommentText"/>
      </w:pPr>
      <w:r>
        <w:rPr>
          <w:rStyle w:val="CommentReference"/>
        </w:rPr>
        <w:annotationRef/>
      </w:r>
      <w:r>
        <w:t>Yes, I agree.</w:t>
      </w:r>
    </w:p>
  </w:comment>
  <w:comment w:id="20" w:author="Vladimir M. Sloutsky" w:date="2019-09-04T17:05:00Z" w:initials="VMS">
    <w:p w:rsidR="00217C95" w:rsidRDefault="00217C95">
      <w:pPr>
        <w:pStyle w:val="CommentText"/>
      </w:pPr>
      <w:r>
        <w:rPr>
          <w:rStyle w:val="CommentReference"/>
        </w:rPr>
        <w:annotationRef/>
      </w:r>
      <w:r>
        <w:t>Don’t we have evidence against spatial patterns?</w:t>
      </w:r>
    </w:p>
  </w:comment>
  <w:comment w:id="27" w:author="Nate Blanco" w:date="2019-09-03T02:02:00Z" w:initials="NB">
    <w:p w:rsidR="00DC6368" w:rsidRDefault="00DC6368">
      <w:pPr>
        <w:pStyle w:val="CommentText"/>
      </w:pPr>
      <w:r>
        <w:rPr>
          <w:rStyle w:val="CommentReference"/>
        </w:rPr>
        <w:annotationRef/>
      </w:r>
      <w:r>
        <w:t>Check these</w:t>
      </w:r>
      <w:r w:rsidR="00B50CF3">
        <w:t>. Probably make some response to this, even if we don’t cite Gopnik for anything</w:t>
      </w:r>
    </w:p>
  </w:comment>
  <w:comment w:id="28" w:author="Vladimir M. Sloutsky" w:date="2019-09-04T17:07:00Z" w:initials="VMS">
    <w:p w:rsidR="00217C95" w:rsidRDefault="00217C95">
      <w:pPr>
        <w:pStyle w:val="CommentText"/>
      </w:pPr>
      <w:r>
        <w:rPr>
          <w:rStyle w:val="CommentReference"/>
        </w:rPr>
        <w:annotationRef/>
      </w:r>
      <w:r>
        <w:t>Let’s cite at least one of them</w:t>
      </w:r>
    </w:p>
  </w:comment>
  <w:comment w:id="29" w:author="Nate Blanco" w:date="2019-08-29T02:59:00Z" w:initials="NB">
    <w:p w:rsidR="00B72156" w:rsidRDefault="00B72156">
      <w:pPr>
        <w:pStyle w:val="CommentText"/>
      </w:pPr>
      <w:r>
        <w:rPr>
          <w:rStyle w:val="CommentReference"/>
        </w:rPr>
        <w:annotationRef/>
      </w:r>
      <w:r w:rsidR="00BD097F">
        <w:rPr>
          <w:rStyle w:val="CommentReference"/>
        </w:rPr>
        <w:t>This is added to Discussion, but not really in Intro</w:t>
      </w:r>
      <w:r w:rsidR="00B42C20">
        <w:rPr>
          <w:rStyle w:val="CommentReference"/>
        </w:rPr>
        <w:t xml:space="preserve"> yet</w:t>
      </w:r>
    </w:p>
  </w:comment>
  <w:comment w:id="30" w:author="Vladimir M. Sloutsky" w:date="2019-09-04T17:09:00Z" w:initials="VMS">
    <w:p w:rsidR="00217C95" w:rsidRDefault="00217C95">
      <w:pPr>
        <w:pStyle w:val="CommentText"/>
      </w:pPr>
      <w:r>
        <w:rPr>
          <w:rStyle w:val="CommentReference"/>
        </w:rPr>
        <w:annotationRef/>
      </w:r>
      <w:r>
        <w:t>Let’s add it to the intro as well. Hope that this can be done within the short report format.</w:t>
      </w:r>
    </w:p>
  </w:comment>
  <w:comment w:id="31" w:author="Nate Blanco" w:date="2019-08-29T03:00:00Z" w:initials="NB">
    <w:p w:rsidR="00B72156" w:rsidRDefault="00B72156">
      <w:pPr>
        <w:pStyle w:val="CommentText"/>
      </w:pPr>
      <w:r>
        <w:rPr>
          <w:rStyle w:val="CommentReference"/>
        </w:rPr>
        <w:annotationRef/>
      </w:r>
      <w:r w:rsidR="009510B9">
        <w:t>This is the only point we haven’t really addressed yet. It’s a good point, but I’m not sure where to fit this in…</w:t>
      </w:r>
    </w:p>
  </w:comment>
  <w:comment w:id="32" w:author="Vladimir M. Sloutsky" w:date="2019-09-04T17:10:00Z" w:initials="VMS">
    <w:p w:rsidR="00217C95" w:rsidRDefault="00217C95">
      <w:pPr>
        <w:pStyle w:val="CommentText"/>
      </w:pPr>
      <w:r>
        <w:rPr>
          <w:rStyle w:val="CommentReference"/>
        </w:rPr>
        <w:annotationRef/>
      </w:r>
      <w:r>
        <w:t>We may add a bit of an emphasis in the Intro about the advantage of immaturity, and then mention it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ladimir M. Sloutsky">
    <w15:presenceInfo w15:providerId="None" w15:userId="Vladimir M. Sloutsky"/>
  </w15:person>
  <w15:person w15:author="Nate Blanco">
    <w15:presenceInfo w15:providerId="None" w15:userId="Nate Bl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82"/>
    <w:rsid w:val="00011282"/>
    <w:rsid w:val="000324A9"/>
    <w:rsid w:val="00047820"/>
    <w:rsid w:val="0007289C"/>
    <w:rsid w:val="00077287"/>
    <w:rsid w:val="00105B8A"/>
    <w:rsid w:val="00172D6E"/>
    <w:rsid w:val="00185598"/>
    <w:rsid w:val="00186E7B"/>
    <w:rsid w:val="001A530D"/>
    <w:rsid w:val="00217C95"/>
    <w:rsid w:val="002738F0"/>
    <w:rsid w:val="00291B1E"/>
    <w:rsid w:val="00300015"/>
    <w:rsid w:val="00332733"/>
    <w:rsid w:val="00375F7E"/>
    <w:rsid w:val="00424CB3"/>
    <w:rsid w:val="00434B85"/>
    <w:rsid w:val="00481874"/>
    <w:rsid w:val="00483140"/>
    <w:rsid w:val="004A7EE4"/>
    <w:rsid w:val="004D3D28"/>
    <w:rsid w:val="004E1B18"/>
    <w:rsid w:val="00543357"/>
    <w:rsid w:val="00575362"/>
    <w:rsid w:val="005F4C4F"/>
    <w:rsid w:val="006660A9"/>
    <w:rsid w:val="00671765"/>
    <w:rsid w:val="006C4113"/>
    <w:rsid w:val="00756547"/>
    <w:rsid w:val="007E1177"/>
    <w:rsid w:val="007E3BAA"/>
    <w:rsid w:val="00810EF8"/>
    <w:rsid w:val="00841ABB"/>
    <w:rsid w:val="008436C5"/>
    <w:rsid w:val="008B764E"/>
    <w:rsid w:val="008E4E23"/>
    <w:rsid w:val="009510B9"/>
    <w:rsid w:val="00960CA1"/>
    <w:rsid w:val="009846E3"/>
    <w:rsid w:val="009B2E64"/>
    <w:rsid w:val="009B649F"/>
    <w:rsid w:val="009E56C5"/>
    <w:rsid w:val="00AB016A"/>
    <w:rsid w:val="00AF1B7A"/>
    <w:rsid w:val="00B21E55"/>
    <w:rsid w:val="00B24E58"/>
    <w:rsid w:val="00B26B7D"/>
    <w:rsid w:val="00B42C20"/>
    <w:rsid w:val="00B50CF3"/>
    <w:rsid w:val="00B56381"/>
    <w:rsid w:val="00B576EF"/>
    <w:rsid w:val="00B72156"/>
    <w:rsid w:val="00B87A85"/>
    <w:rsid w:val="00BA7F40"/>
    <w:rsid w:val="00BB21D4"/>
    <w:rsid w:val="00BD097F"/>
    <w:rsid w:val="00BF0CDD"/>
    <w:rsid w:val="00C43022"/>
    <w:rsid w:val="00C97B55"/>
    <w:rsid w:val="00CA582A"/>
    <w:rsid w:val="00CC0A19"/>
    <w:rsid w:val="00D24E79"/>
    <w:rsid w:val="00D77419"/>
    <w:rsid w:val="00DC6368"/>
    <w:rsid w:val="00E57009"/>
    <w:rsid w:val="00E919EC"/>
    <w:rsid w:val="00F162A4"/>
    <w:rsid w:val="00F66CF8"/>
    <w:rsid w:val="00F84925"/>
    <w:rsid w:val="00FA7924"/>
    <w:rsid w:val="00FC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16F1A"/>
  <w15:chartTrackingRefBased/>
  <w15:docId w15:val="{06D703F1-1D61-F542-9265-1CD027FB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1282"/>
    <w:rPr>
      <w:color w:val="0000FF"/>
      <w:u w:val="single"/>
    </w:rPr>
  </w:style>
  <w:style w:type="paragraph" w:styleId="BalloonText">
    <w:name w:val="Balloon Text"/>
    <w:basedOn w:val="Normal"/>
    <w:link w:val="BalloonTextChar"/>
    <w:uiPriority w:val="99"/>
    <w:semiHidden/>
    <w:unhideWhenUsed/>
    <w:rsid w:val="00E919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19E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919EC"/>
    <w:rPr>
      <w:sz w:val="16"/>
      <w:szCs w:val="16"/>
    </w:rPr>
  </w:style>
  <w:style w:type="paragraph" w:styleId="CommentText">
    <w:name w:val="annotation text"/>
    <w:basedOn w:val="Normal"/>
    <w:link w:val="CommentTextChar"/>
    <w:uiPriority w:val="99"/>
    <w:semiHidden/>
    <w:unhideWhenUsed/>
    <w:rsid w:val="00E919EC"/>
    <w:rPr>
      <w:sz w:val="20"/>
      <w:szCs w:val="20"/>
    </w:rPr>
  </w:style>
  <w:style w:type="character" w:customStyle="1" w:styleId="CommentTextChar">
    <w:name w:val="Comment Text Char"/>
    <w:basedOn w:val="DefaultParagraphFont"/>
    <w:link w:val="CommentText"/>
    <w:uiPriority w:val="99"/>
    <w:semiHidden/>
    <w:rsid w:val="00E919EC"/>
    <w:rPr>
      <w:sz w:val="20"/>
      <w:szCs w:val="20"/>
    </w:rPr>
  </w:style>
  <w:style w:type="paragraph" w:styleId="CommentSubject">
    <w:name w:val="annotation subject"/>
    <w:basedOn w:val="CommentText"/>
    <w:next w:val="CommentText"/>
    <w:link w:val="CommentSubjectChar"/>
    <w:uiPriority w:val="99"/>
    <w:semiHidden/>
    <w:unhideWhenUsed/>
    <w:rsid w:val="00E919EC"/>
    <w:rPr>
      <w:b/>
      <w:bCs/>
    </w:rPr>
  </w:style>
  <w:style w:type="character" w:customStyle="1" w:styleId="CommentSubjectChar">
    <w:name w:val="Comment Subject Char"/>
    <w:basedOn w:val="CommentTextChar"/>
    <w:link w:val="CommentSubject"/>
    <w:uiPriority w:val="99"/>
    <w:semiHidden/>
    <w:rsid w:val="00E919EC"/>
    <w:rPr>
      <w:b/>
      <w:bCs/>
      <w:sz w:val="20"/>
      <w:szCs w:val="20"/>
    </w:rPr>
  </w:style>
  <w:style w:type="character" w:styleId="FollowedHyperlink">
    <w:name w:val="FollowedHyperlink"/>
    <w:basedOn w:val="DefaultParagraphFont"/>
    <w:uiPriority w:val="99"/>
    <w:semiHidden/>
    <w:unhideWhenUsed/>
    <w:rsid w:val="00575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1409">
      <w:bodyDiv w:val="1"/>
      <w:marLeft w:val="0"/>
      <w:marRight w:val="0"/>
      <w:marTop w:val="0"/>
      <w:marBottom w:val="0"/>
      <w:divBdr>
        <w:top w:val="none" w:sz="0" w:space="0" w:color="auto"/>
        <w:left w:val="none" w:sz="0" w:space="0" w:color="auto"/>
        <w:bottom w:val="none" w:sz="0" w:space="0" w:color="auto"/>
        <w:right w:val="none" w:sz="0" w:space="0" w:color="auto"/>
      </w:divBdr>
    </w:div>
    <w:div w:id="732895548">
      <w:bodyDiv w:val="1"/>
      <w:marLeft w:val="0"/>
      <w:marRight w:val="0"/>
      <w:marTop w:val="0"/>
      <w:marBottom w:val="0"/>
      <w:divBdr>
        <w:top w:val="none" w:sz="0" w:space="0" w:color="auto"/>
        <w:left w:val="none" w:sz="0" w:space="0" w:color="auto"/>
        <w:bottom w:val="none" w:sz="0" w:space="0" w:color="auto"/>
        <w:right w:val="none" w:sz="0" w:space="0" w:color="auto"/>
      </w:divBdr>
      <w:divsChild>
        <w:div w:id="198864384">
          <w:marLeft w:val="0"/>
          <w:marRight w:val="0"/>
          <w:marTop w:val="0"/>
          <w:marBottom w:val="0"/>
          <w:divBdr>
            <w:top w:val="none" w:sz="0" w:space="0" w:color="auto"/>
            <w:left w:val="none" w:sz="0" w:space="0" w:color="auto"/>
            <w:bottom w:val="none" w:sz="0" w:space="0" w:color="auto"/>
            <w:right w:val="none" w:sz="0" w:space="0" w:color="auto"/>
          </w:divBdr>
          <w:divsChild>
            <w:div w:id="1824394381">
              <w:marLeft w:val="0"/>
              <w:marRight w:val="0"/>
              <w:marTop w:val="0"/>
              <w:marBottom w:val="0"/>
              <w:divBdr>
                <w:top w:val="none" w:sz="0" w:space="0" w:color="auto"/>
                <w:left w:val="none" w:sz="0" w:space="0" w:color="auto"/>
                <w:bottom w:val="none" w:sz="0" w:space="0" w:color="auto"/>
                <w:right w:val="none" w:sz="0" w:space="0" w:color="auto"/>
              </w:divBdr>
              <w:divsChild>
                <w:div w:id="16397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syarxiv.com/72sf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hyperlink" Target="mailto:nathanblanco@gmail.com" TargetMode="External"/><Relationship Id="rId10" Type="http://schemas.openxmlformats.org/officeDocument/2006/relationships/theme" Target="theme/theme1.xml"/><Relationship Id="rId4" Type="http://schemas.openxmlformats.org/officeDocument/2006/relationships/hyperlink" Target="https://ees.elsevier.com/cognit/"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45</cp:revision>
  <dcterms:created xsi:type="dcterms:W3CDTF">2019-08-18T06:50:00Z</dcterms:created>
  <dcterms:modified xsi:type="dcterms:W3CDTF">2019-09-03T10:49:00Z</dcterms:modified>
</cp:coreProperties>
</file>